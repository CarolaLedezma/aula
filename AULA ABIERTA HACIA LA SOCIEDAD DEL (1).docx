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A39" w:rsidRDefault="00AE2A39" w:rsidP="00F91811">
      <w:pPr>
        <w:spacing w:after="0" w:line="360" w:lineRule="auto"/>
        <w:jc w:val="both"/>
        <w:rPr>
          <w:rFonts w:ascii="Times New Roman" w:hAnsi="Times New Roman" w:cs="Times New Roman"/>
          <w:i/>
          <w:sz w:val="24"/>
          <w:szCs w:val="24"/>
        </w:rPr>
      </w:pPr>
    </w:p>
    <w:p w:rsidR="006C7907" w:rsidRPr="003D0340" w:rsidRDefault="003D0340" w:rsidP="003D0340">
      <w:pPr>
        <w:pStyle w:val="Ttulo1"/>
        <w:jc w:val="center"/>
        <w:rPr>
          <w:rFonts w:ascii="Times New Roman" w:hAnsi="Times New Roman" w:cs="Times New Roman"/>
          <w:b/>
          <w:color w:val="auto"/>
          <w:sz w:val="24"/>
          <w:szCs w:val="24"/>
        </w:rPr>
      </w:pPr>
      <w:r w:rsidRPr="003D0340">
        <w:rPr>
          <w:rFonts w:ascii="Times New Roman" w:hAnsi="Times New Roman" w:cs="Times New Roman"/>
          <w:b/>
          <w:color w:val="auto"/>
          <w:sz w:val="24"/>
          <w:szCs w:val="24"/>
        </w:rPr>
        <w:t>AULA ABIERTA HACIA LA SOCIEDAD DEL CONOCIMIENTO.</w:t>
      </w:r>
    </w:p>
    <w:p w:rsidR="006C7907" w:rsidRPr="006C7907" w:rsidRDefault="006C7907" w:rsidP="006C7907">
      <w:pPr>
        <w:spacing w:after="0" w:line="360" w:lineRule="auto"/>
        <w:jc w:val="both"/>
        <w:rPr>
          <w:rFonts w:ascii="Times New Roman" w:hAnsi="Times New Roman" w:cs="Times New Roman"/>
          <w:i/>
          <w:sz w:val="24"/>
          <w:szCs w:val="24"/>
        </w:rPr>
      </w:pPr>
    </w:p>
    <w:p w:rsidR="006C7907" w:rsidRPr="002D3340" w:rsidRDefault="00D9549D" w:rsidP="006C7907">
      <w:pPr>
        <w:spacing w:after="0" w:line="360" w:lineRule="auto"/>
        <w:jc w:val="both"/>
        <w:rPr>
          <w:rFonts w:ascii="Times New Roman" w:hAnsi="Times New Roman" w:cs="Times New Roman"/>
          <w:b/>
          <w:i/>
          <w:sz w:val="24"/>
          <w:szCs w:val="24"/>
          <w:vertAlign w:val="superscript"/>
        </w:rPr>
      </w:pPr>
      <w:r w:rsidRPr="002D3340">
        <w:rPr>
          <w:rFonts w:ascii="Times New Roman" w:hAnsi="Times New Roman" w:cs="Times New Roman"/>
          <w:b/>
          <w:i/>
          <w:sz w:val="24"/>
          <w:szCs w:val="24"/>
        </w:rPr>
        <w:t>H. Cerda</w:t>
      </w:r>
      <w:r w:rsidR="002D3340" w:rsidRPr="002D3340">
        <w:rPr>
          <w:rFonts w:ascii="Times New Roman" w:hAnsi="Times New Roman" w:cs="Times New Roman"/>
          <w:b/>
          <w:i/>
          <w:sz w:val="24"/>
          <w:szCs w:val="24"/>
          <w:vertAlign w:val="superscript"/>
        </w:rPr>
        <w:t>1</w:t>
      </w:r>
      <w:r w:rsidRPr="002D3340">
        <w:rPr>
          <w:rFonts w:ascii="Times New Roman" w:hAnsi="Times New Roman" w:cs="Times New Roman"/>
          <w:b/>
          <w:i/>
          <w:sz w:val="24"/>
          <w:szCs w:val="24"/>
        </w:rPr>
        <w:t>,</w:t>
      </w:r>
      <w:r w:rsidR="003D0340" w:rsidRPr="002D3340">
        <w:rPr>
          <w:rFonts w:ascii="Times New Roman" w:hAnsi="Times New Roman" w:cs="Times New Roman"/>
          <w:b/>
          <w:i/>
          <w:sz w:val="24"/>
          <w:szCs w:val="24"/>
        </w:rPr>
        <w:t xml:space="preserve"> A.C Ledez</w:t>
      </w:r>
      <w:r w:rsidR="002D3340" w:rsidRPr="002D3340">
        <w:rPr>
          <w:rFonts w:ascii="Times New Roman" w:hAnsi="Times New Roman" w:cs="Times New Roman"/>
          <w:b/>
          <w:i/>
          <w:sz w:val="24"/>
          <w:szCs w:val="24"/>
        </w:rPr>
        <w:t>ma</w:t>
      </w:r>
      <w:r w:rsidR="002D3340" w:rsidRPr="002D3340">
        <w:rPr>
          <w:rFonts w:ascii="Times New Roman" w:hAnsi="Times New Roman" w:cs="Times New Roman"/>
          <w:b/>
          <w:i/>
          <w:sz w:val="24"/>
          <w:szCs w:val="24"/>
          <w:vertAlign w:val="superscript"/>
        </w:rPr>
        <w:t>2</w:t>
      </w:r>
      <w:r w:rsidR="002D3340" w:rsidRPr="002D3340">
        <w:rPr>
          <w:rFonts w:ascii="Times New Roman" w:hAnsi="Times New Roman" w:cs="Times New Roman"/>
          <w:b/>
          <w:i/>
          <w:sz w:val="24"/>
          <w:szCs w:val="24"/>
        </w:rPr>
        <w:t xml:space="preserve"> M. D. Calderón</w:t>
      </w:r>
      <w:r w:rsidR="002D3340" w:rsidRPr="002D3340">
        <w:rPr>
          <w:rFonts w:ascii="Times New Roman" w:hAnsi="Times New Roman" w:cs="Times New Roman"/>
          <w:b/>
          <w:i/>
          <w:sz w:val="24"/>
          <w:szCs w:val="24"/>
          <w:vertAlign w:val="superscript"/>
        </w:rPr>
        <w:t>3</w:t>
      </w:r>
      <w:r w:rsidRPr="002D3340">
        <w:rPr>
          <w:rFonts w:ascii="Times New Roman" w:hAnsi="Times New Roman" w:cs="Times New Roman"/>
          <w:b/>
          <w:i/>
          <w:sz w:val="24"/>
          <w:szCs w:val="24"/>
        </w:rPr>
        <w:t>,  C.</w:t>
      </w:r>
      <w:r w:rsidR="002D3340" w:rsidRPr="002D3340">
        <w:rPr>
          <w:rFonts w:ascii="Times New Roman" w:hAnsi="Times New Roman" w:cs="Times New Roman"/>
          <w:b/>
          <w:i/>
          <w:sz w:val="24"/>
          <w:szCs w:val="24"/>
        </w:rPr>
        <w:t xml:space="preserve"> Varguillas</w:t>
      </w:r>
      <w:r w:rsidR="002D3340" w:rsidRPr="002D3340">
        <w:rPr>
          <w:rFonts w:ascii="Times New Roman" w:hAnsi="Times New Roman" w:cs="Times New Roman"/>
          <w:b/>
          <w:i/>
          <w:sz w:val="24"/>
          <w:szCs w:val="24"/>
          <w:vertAlign w:val="superscript"/>
        </w:rPr>
        <w:t>4</w:t>
      </w:r>
    </w:p>
    <w:p w:rsidR="006C7907" w:rsidRPr="006C7907" w:rsidRDefault="006C7907" w:rsidP="006C7907">
      <w:pPr>
        <w:spacing w:after="0" w:line="360" w:lineRule="auto"/>
        <w:jc w:val="both"/>
        <w:rPr>
          <w:rFonts w:ascii="Times New Roman" w:hAnsi="Times New Roman" w:cs="Times New Roman"/>
          <w:i/>
          <w:sz w:val="24"/>
          <w:szCs w:val="24"/>
        </w:rPr>
      </w:pPr>
    </w:p>
    <w:p w:rsidR="00D9549D" w:rsidRDefault="002D3340" w:rsidP="00D9549D">
      <w:pPr>
        <w:spacing w:after="0" w:line="360" w:lineRule="auto"/>
        <w:jc w:val="both"/>
        <w:rPr>
          <w:rFonts w:ascii="Times New Roman" w:hAnsi="Times New Roman" w:cs="Times New Roman"/>
          <w:i/>
          <w:sz w:val="24"/>
          <w:szCs w:val="24"/>
        </w:rPr>
      </w:pPr>
      <w:r>
        <w:rPr>
          <w:rFonts w:ascii="Times New Roman" w:hAnsi="Times New Roman" w:cs="Times New Roman"/>
          <w:i/>
          <w:sz w:val="24"/>
          <w:szCs w:val="24"/>
          <w:vertAlign w:val="superscript"/>
        </w:rPr>
        <w:t>1</w:t>
      </w:r>
      <w:r w:rsidR="00D9549D" w:rsidRPr="006C7907">
        <w:rPr>
          <w:rFonts w:ascii="Times New Roman" w:hAnsi="Times New Roman" w:cs="Times New Roman"/>
          <w:i/>
          <w:sz w:val="24"/>
          <w:szCs w:val="24"/>
        </w:rPr>
        <w:t xml:space="preserve"> Laboratorio de Ecología y Biodiversidad, Facultad de Ingeniería, Universidad Nacional de Chimborazo, Avda. Antonio José de Sucre, Km 1.5 Vía a Guano, Riobamba, Ecuador. hcerda@unach.edu.ec y </w:t>
      </w:r>
      <w:hyperlink r:id="rId8" w:history="1">
        <w:r w:rsidR="00D9549D" w:rsidRPr="003513B5">
          <w:rPr>
            <w:rStyle w:val="Hipervnculo"/>
            <w:rFonts w:ascii="Times New Roman" w:hAnsi="Times New Roman" w:cs="Times New Roman"/>
            <w:i/>
            <w:sz w:val="24"/>
            <w:szCs w:val="24"/>
          </w:rPr>
          <w:t>hugocerda04@gmail.com</w:t>
        </w:r>
      </w:hyperlink>
      <w:r w:rsidR="00D9549D" w:rsidRPr="006C7907">
        <w:rPr>
          <w:rFonts w:ascii="Times New Roman" w:hAnsi="Times New Roman" w:cs="Times New Roman"/>
          <w:i/>
          <w:sz w:val="24"/>
          <w:szCs w:val="24"/>
        </w:rPr>
        <w:t>.</w:t>
      </w:r>
    </w:p>
    <w:p w:rsidR="003D0340" w:rsidRDefault="003D0340" w:rsidP="00D9549D">
      <w:pPr>
        <w:spacing w:after="0" w:line="360" w:lineRule="auto"/>
        <w:jc w:val="both"/>
        <w:rPr>
          <w:rFonts w:ascii="Times New Roman" w:hAnsi="Times New Roman" w:cs="Times New Roman"/>
          <w:i/>
          <w:sz w:val="24"/>
          <w:szCs w:val="24"/>
        </w:rPr>
      </w:pPr>
    </w:p>
    <w:p w:rsidR="00D9549D" w:rsidRPr="006C7907" w:rsidRDefault="002D3340" w:rsidP="00D9549D">
      <w:pPr>
        <w:spacing w:after="0" w:line="360" w:lineRule="auto"/>
        <w:jc w:val="both"/>
        <w:rPr>
          <w:rFonts w:ascii="Times New Roman" w:hAnsi="Times New Roman" w:cs="Times New Roman"/>
          <w:i/>
          <w:sz w:val="24"/>
          <w:szCs w:val="24"/>
        </w:rPr>
      </w:pPr>
      <w:r>
        <w:rPr>
          <w:rFonts w:ascii="Times New Roman" w:hAnsi="Times New Roman" w:cs="Times New Roman"/>
          <w:i/>
          <w:sz w:val="24"/>
          <w:szCs w:val="24"/>
          <w:vertAlign w:val="superscript"/>
        </w:rPr>
        <w:t>2</w:t>
      </w:r>
      <w:r w:rsidR="00D9549D" w:rsidRPr="006C7907">
        <w:rPr>
          <w:rFonts w:ascii="Times New Roman" w:hAnsi="Times New Roman" w:cs="Times New Roman"/>
          <w:i/>
          <w:sz w:val="24"/>
          <w:szCs w:val="24"/>
        </w:rPr>
        <w:t xml:space="preserve"> Laboratorio de Ecología y Biodiversidad, Facultad de Ingeniería, Universidad Nacional de Chimborazo. Investigadora Invitada. Riobamba, Ecuador. cledezma974@gmail.com</w:t>
      </w:r>
    </w:p>
    <w:p w:rsidR="006C7907" w:rsidRPr="006C7907" w:rsidRDefault="006C7907" w:rsidP="006C7907">
      <w:pPr>
        <w:spacing w:after="0" w:line="360" w:lineRule="auto"/>
        <w:jc w:val="both"/>
        <w:rPr>
          <w:rFonts w:ascii="Times New Roman" w:hAnsi="Times New Roman" w:cs="Times New Roman"/>
          <w:i/>
          <w:sz w:val="24"/>
          <w:szCs w:val="24"/>
        </w:rPr>
      </w:pPr>
    </w:p>
    <w:p w:rsidR="006C7907" w:rsidRPr="006C7907" w:rsidRDefault="002D3340" w:rsidP="006C7907">
      <w:pPr>
        <w:spacing w:after="0" w:line="360" w:lineRule="auto"/>
        <w:jc w:val="both"/>
        <w:rPr>
          <w:rFonts w:ascii="Times New Roman" w:hAnsi="Times New Roman" w:cs="Times New Roman"/>
          <w:i/>
          <w:sz w:val="24"/>
          <w:szCs w:val="24"/>
        </w:rPr>
      </w:pPr>
      <w:r>
        <w:rPr>
          <w:rFonts w:ascii="Times New Roman" w:hAnsi="Times New Roman" w:cs="Times New Roman"/>
          <w:i/>
          <w:sz w:val="24"/>
          <w:szCs w:val="24"/>
          <w:vertAlign w:val="superscript"/>
        </w:rPr>
        <w:t>3</w:t>
      </w:r>
      <w:r w:rsidR="006C7907" w:rsidRPr="006C7907">
        <w:rPr>
          <w:rFonts w:ascii="Times New Roman" w:hAnsi="Times New Roman" w:cs="Times New Roman"/>
          <w:i/>
          <w:sz w:val="24"/>
          <w:szCs w:val="24"/>
        </w:rPr>
        <w:t xml:space="preserve"> Laboratorio de Ecología y Biodiversidad, Facultad de Ingeniería, Universidad Nacional de Chimborazo. Investigadora invitada. Riobamba, Ecuador. domi_calderon@yahoo.com</w:t>
      </w:r>
    </w:p>
    <w:p w:rsidR="00D9549D" w:rsidRPr="006C7907" w:rsidRDefault="00D9549D" w:rsidP="006C7907">
      <w:pPr>
        <w:spacing w:after="0" w:line="360" w:lineRule="auto"/>
        <w:jc w:val="both"/>
        <w:rPr>
          <w:rFonts w:ascii="Times New Roman" w:hAnsi="Times New Roman" w:cs="Times New Roman"/>
          <w:i/>
          <w:sz w:val="24"/>
          <w:szCs w:val="24"/>
        </w:rPr>
      </w:pPr>
    </w:p>
    <w:p w:rsidR="00D9549D" w:rsidRPr="006C7907" w:rsidRDefault="002D3340" w:rsidP="00D9549D">
      <w:pPr>
        <w:spacing w:after="0" w:line="360" w:lineRule="auto"/>
        <w:jc w:val="both"/>
        <w:rPr>
          <w:rFonts w:ascii="Times New Roman" w:hAnsi="Times New Roman" w:cs="Times New Roman"/>
          <w:i/>
          <w:sz w:val="24"/>
          <w:szCs w:val="24"/>
        </w:rPr>
      </w:pPr>
      <w:r>
        <w:rPr>
          <w:rFonts w:ascii="Times New Roman" w:hAnsi="Times New Roman" w:cs="Times New Roman"/>
          <w:i/>
          <w:sz w:val="24"/>
          <w:szCs w:val="24"/>
          <w:vertAlign w:val="superscript"/>
        </w:rPr>
        <w:t>4</w:t>
      </w:r>
      <w:r>
        <w:rPr>
          <w:rFonts w:ascii="Times New Roman" w:hAnsi="Times New Roman" w:cs="Times New Roman"/>
          <w:i/>
          <w:sz w:val="24"/>
          <w:szCs w:val="24"/>
        </w:rPr>
        <w:t xml:space="preserve"> </w:t>
      </w:r>
      <w:r w:rsidR="00D9549D" w:rsidRPr="006C7907">
        <w:rPr>
          <w:rFonts w:ascii="Times New Roman" w:hAnsi="Times New Roman" w:cs="Times New Roman"/>
          <w:i/>
          <w:sz w:val="24"/>
          <w:szCs w:val="24"/>
        </w:rPr>
        <w:t>Facultad de Ciencias de la Educación, Humanas y Tecnológicas, Universidad Nacional de Chimborazo, Riobamba, Ecuador. cvarguillas@unach.edu.ec</w:t>
      </w:r>
    </w:p>
    <w:p w:rsidR="006C7907" w:rsidRPr="006C7907" w:rsidRDefault="006C7907" w:rsidP="006C7907">
      <w:pPr>
        <w:spacing w:after="0" w:line="360" w:lineRule="auto"/>
        <w:jc w:val="both"/>
        <w:rPr>
          <w:rFonts w:ascii="Times New Roman" w:hAnsi="Times New Roman" w:cs="Times New Roman"/>
          <w:i/>
          <w:sz w:val="24"/>
          <w:szCs w:val="24"/>
        </w:rPr>
      </w:pPr>
    </w:p>
    <w:p w:rsidR="006C7907" w:rsidRPr="003D0340" w:rsidRDefault="006C7907" w:rsidP="003D0340">
      <w:pPr>
        <w:pStyle w:val="Ttulo2"/>
        <w:rPr>
          <w:rFonts w:ascii="Times New Roman" w:hAnsi="Times New Roman" w:cs="Times New Roman"/>
          <w:color w:val="auto"/>
          <w:sz w:val="24"/>
          <w:szCs w:val="24"/>
        </w:rPr>
      </w:pPr>
      <w:r w:rsidRPr="003D0340">
        <w:rPr>
          <w:rFonts w:ascii="Times New Roman" w:hAnsi="Times New Roman" w:cs="Times New Roman"/>
          <w:b/>
          <w:color w:val="auto"/>
          <w:sz w:val="24"/>
          <w:szCs w:val="24"/>
        </w:rPr>
        <w:t>Línea de Investigación</w:t>
      </w:r>
      <w:r w:rsidRPr="003D0340">
        <w:rPr>
          <w:rFonts w:ascii="Times New Roman" w:hAnsi="Times New Roman" w:cs="Times New Roman"/>
          <w:color w:val="auto"/>
          <w:sz w:val="24"/>
          <w:szCs w:val="24"/>
        </w:rPr>
        <w:t>.</w:t>
      </w:r>
    </w:p>
    <w:p w:rsidR="006C7907" w:rsidRDefault="00BC4EB5" w:rsidP="006C7907">
      <w:pPr>
        <w:spacing w:after="0" w:line="360" w:lineRule="auto"/>
        <w:jc w:val="both"/>
        <w:rPr>
          <w:rFonts w:ascii="Times New Roman" w:hAnsi="Times New Roman" w:cs="Times New Roman"/>
          <w:sz w:val="24"/>
          <w:szCs w:val="24"/>
        </w:rPr>
      </w:pPr>
      <w:r w:rsidRPr="000C5462">
        <w:rPr>
          <w:rFonts w:ascii="Times New Roman" w:hAnsi="Times New Roman" w:cs="Times New Roman"/>
          <w:sz w:val="24"/>
          <w:szCs w:val="24"/>
        </w:rPr>
        <w:t xml:space="preserve">TIC </w:t>
      </w:r>
      <w:r w:rsidR="000C5462" w:rsidRPr="000C5462">
        <w:rPr>
          <w:rFonts w:ascii="Times New Roman" w:hAnsi="Times New Roman" w:cs="Times New Roman"/>
          <w:sz w:val="24"/>
          <w:szCs w:val="24"/>
        </w:rPr>
        <w:t>En La  Educación</w:t>
      </w:r>
      <w:bookmarkStart w:id="0" w:name="_GoBack"/>
      <w:bookmarkEnd w:id="0"/>
    </w:p>
    <w:p w:rsidR="000C5462" w:rsidRPr="000C5462" w:rsidRDefault="000C5462" w:rsidP="006C7907">
      <w:pPr>
        <w:spacing w:after="0" w:line="360" w:lineRule="auto"/>
        <w:jc w:val="both"/>
        <w:rPr>
          <w:rFonts w:ascii="Times New Roman" w:hAnsi="Times New Roman" w:cs="Times New Roman"/>
          <w:sz w:val="24"/>
          <w:szCs w:val="24"/>
        </w:rPr>
      </w:pPr>
    </w:p>
    <w:p w:rsidR="006C7907" w:rsidRPr="003D0340" w:rsidRDefault="006C7907" w:rsidP="003D0340">
      <w:pPr>
        <w:pStyle w:val="Ttulo2"/>
        <w:rPr>
          <w:rFonts w:ascii="Times New Roman" w:hAnsi="Times New Roman" w:cs="Times New Roman"/>
          <w:b/>
          <w:color w:val="auto"/>
          <w:sz w:val="24"/>
          <w:szCs w:val="24"/>
        </w:rPr>
      </w:pPr>
      <w:r w:rsidRPr="003D0340">
        <w:rPr>
          <w:rFonts w:ascii="Times New Roman" w:hAnsi="Times New Roman" w:cs="Times New Roman"/>
          <w:b/>
          <w:color w:val="auto"/>
          <w:sz w:val="24"/>
          <w:szCs w:val="24"/>
        </w:rPr>
        <w:t>Resumen.</w:t>
      </w:r>
    </w:p>
    <w:p w:rsidR="00AE2A39" w:rsidRDefault="00AE2A39" w:rsidP="00F91811">
      <w:pPr>
        <w:spacing w:after="0" w:line="360" w:lineRule="auto"/>
        <w:jc w:val="both"/>
        <w:rPr>
          <w:rFonts w:ascii="Times New Roman" w:hAnsi="Times New Roman" w:cs="Times New Roman"/>
          <w:i/>
          <w:sz w:val="24"/>
          <w:szCs w:val="24"/>
        </w:rPr>
      </w:pPr>
    </w:p>
    <w:p w:rsidR="006C7907" w:rsidRDefault="00DC15E3" w:rsidP="00F91811">
      <w:pPr>
        <w:spacing w:after="0" w:line="360" w:lineRule="auto"/>
        <w:jc w:val="both"/>
      </w:pPr>
      <w:del w:id="1" w:author="Usuario" w:date="2018-03-27T09:48:00Z">
        <w:r w:rsidRPr="00DC15E3" w:rsidDel="00C305FC">
          <w:rPr>
            <w:rFonts w:ascii="Times New Roman" w:hAnsi="Times New Roman" w:cs="Times New Roman"/>
            <w:i/>
            <w:sz w:val="24"/>
            <w:szCs w:val="24"/>
          </w:rPr>
          <w:delText>El hombre es un ser social por naturaleza" es una frase del filósofo Aristóteles (384 a. C.-322 a. C.)</w:delText>
        </w:r>
        <w:r w:rsidDel="00C305FC">
          <w:rPr>
            <w:rFonts w:ascii="Times New Roman" w:hAnsi="Times New Roman" w:cs="Times New Roman"/>
            <w:i/>
            <w:sz w:val="24"/>
            <w:szCs w:val="24"/>
          </w:rPr>
          <w:delText xml:space="preserve"> y siempre </w:delText>
        </w:r>
        <w:r w:rsidR="007E732D" w:rsidDel="00C305FC">
          <w:rPr>
            <w:rFonts w:ascii="Times New Roman" w:hAnsi="Times New Roman" w:cs="Times New Roman"/>
            <w:i/>
            <w:sz w:val="24"/>
            <w:szCs w:val="24"/>
          </w:rPr>
          <w:delText>está</w:delText>
        </w:r>
        <w:r w:rsidDel="00C305FC">
          <w:rPr>
            <w:rFonts w:ascii="Times New Roman" w:hAnsi="Times New Roman" w:cs="Times New Roman"/>
            <w:i/>
            <w:sz w:val="24"/>
            <w:szCs w:val="24"/>
          </w:rPr>
          <w:delText xml:space="preserve"> en perpetuo cambio, y </w:delText>
        </w:r>
        <w:r w:rsidR="007E732D" w:rsidDel="00C305FC">
          <w:rPr>
            <w:rFonts w:ascii="Times New Roman" w:hAnsi="Times New Roman" w:cs="Times New Roman"/>
            <w:i/>
            <w:sz w:val="24"/>
            <w:szCs w:val="24"/>
          </w:rPr>
          <w:delText>así</w:delText>
        </w:r>
        <w:r w:rsidDel="00C305FC">
          <w:rPr>
            <w:rFonts w:ascii="Times New Roman" w:hAnsi="Times New Roman" w:cs="Times New Roman"/>
            <w:i/>
            <w:sz w:val="24"/>
            <w:szCs w:val="24"/>
          </w:rPr>
          <w:delText xml:space="preserve"> sus sociedades. </w:delText>
        </w:r>
      </w:del>
      <w:r>
        <w:rPr>
          <w:rFonts w:ascii="Times New Roman" w:hAnsi="Times New Roman" w:cs="Times New Roman"/>
          <w:i/>
          <w:sz w:val="24"/>
          <w:szCs w:val="24"/>
        </w:rPr>
        <w:t xml:space="preserve">Aquí </w:t>
      </w:r>
      <w:r w:rsidR="0078136B">
        <w:rPr>
          <w:rFonts w:ascii="Times New Roman" w:hAnsi="Times New Roman" w:cs="Times New Roman"/>
          <w:i/>
          <w:sz w:val="24"/>
          <w:szCs w:val="24"/>
        </w:rPr>
        <w:t xml:space="preserve">nos </w:t>
      </w:r>
      <w:del w:id="2" w:author="Usuario" w:date="2018-03-27T09:28:00Z">
        <w:r w:rsidR="0078136B" w:rsidDel="0084412B">
          <w:rPr>
            <w:rFonts w:ascii="Times New Roman" w:hAnsi="Times New Roman" w:cs="Times New Roman"/>
            <w:i/>
            <w:sz w:val="24"/>
            <w:szCs w:val="24"/>
          </w:rPr>
          <w:delText xml:space="preserve">plantearemos </w:delText>
        </w:r>
      </w:del>
      <w:ins w:id="3" w:author="Usuario" w:date="2018-03-27T09:28:00Z">
        <w:r w:rsidR="0084412B">
          <w:rPr>
            <w:rFonts w:ascii="Times New Roman" w:hAnsi="Times New Roman" w:cs="Times New Roman"/>
            <w:i/>
            <w:sz w:val="24"/>
            <w:szCs w:val="24"/>
          </w:rPr>
          <w:t>plante</w:t>
        </w:r>
        <w:r w:rsidR="0084412B">
          <w:rPr>
            <w:rFonts w:ascii="Times New Roman" w:hAnsi="Times New Roman" w:cs="Times New Roman"/>
            <w:i/>
            <w:sz w:val="24"/>
            <w:szCs w:val="24"/>
          </w:rPr>
          <w:t>amos</w:t>
        </w:r>
        <w:r w:rsidR="0084412B">
          <w:rPr>
            <w:rFonts w:ascii="Times New Roman" w:hAnsi="Times New Roman" w:cs="Times New Roman"/>
            <w:i/>
            <w:sz w:val="24"/>
            <w:szCs w:val="24"/>
          </w:rPr>
          <w:t xml:space="preserve"> </w:t>
        </w:r>
      </w:ins>
      <w:r w:rsidR="0078136B">
        <w:rPr>
          <w:rFonts w:ascii="Times New Roman" w:hAnsi="Times New Roman" w:cs="Times New Roman"/>
          <w:i/>
          <w:sz w:val="24"/>
          <w:szCs w:val="24"/>
        </w:rPr>
        <w:t>como llegar a la Sociedad del Conocimiento desde el Aula</w:t>
      </w:r>
      <w:r w:rsidR="007E732D">
        <w:rPr>
          <w:rFonts w:ascii="Times New Roman" w:hAnsi="Times New Roman" w:cs="Times New Roman"/>
          <w:i/>
          <w:sz w:val="24"/>
          <w:szCs w:val="24"/>
        </w:rPr>
        <w:t xml:space="preserve">, </w:t>
      </w:r>
      <w:ins w:id="4" w:author="Usuario" w:date="2018-03-27T09:16:00Z">
        <w:r w:rsidR="00527C58">
          <w:rPr>
            <w:rFonts w:ascii="Times New Roman" w:hAnsi="Times New Roman" w:cs="Times New Roman"/>
            <w:i/>
            <w:sz w:val="24"/>
            <w:szCs w:val="24"/>
          </w:rPr>
          <w:t xml:space="preserve">en donde </w:t>
        </w:r>
      </w:ins>
      <w:r w:rsidR="00527C58">
        <w:rPr>
          <w:rFonts w:ascii="Times New Roman" w:hAnsi="Times New Roman" w:cs="Times New Roman"/>
          <w:i/>
          <w:sz w:val="24"/>
          <w:szCs w:val="24"/>
        </w:rPr>
        <w:t>las tecnologías</w:t>
      </w:r>
      <w:r w:rsidR="007E732D">
        <w:rPr>
          <w:rFonts w:ascii="Times New Roman" w:hAnsi="Times New Roman" w:cs="Times New Roman"/>
          <w:i/>
          <w:sz w:val="24"/>
          <w:szCs w:val="24"/>
        </w:rPr>
        <w:t xml:space="preserve"> cumplen un papel </w:t>
      </w:r>
      <w:ins w:id="5" w:author="Usuario" w:date="2018-03-27T09:30:00Z">
        <w:r w:rsidR="0084412B">
          <w:rPr>
            <w:rFonts w:ascii="Times New Roman" w:hAnsi="Times New Roman" w:cs="Times New Roman"/>
            <w:i/>
            <w:sz w:val="24"/>
            <w:szCs w:val="24"/>
          </w:rPr>
          <w:t>vital en este proceso</w:t>
        </w:r>
      </w:ins>
      <w:del w:id="6" w:author="Usuario" w:date="2018-03-27T09:30:00Z">
        <w:r w:rsidR="007E732D" w:rsidDel="0084412B">
          <w:rPr>
            <w:rFonts w:ascii="Times New Roman" w:hAnsi="Times New Roman" w:cs="Times New Roman"/>
            <w:i/>
            <w:sz w:val="24"/>
            <w:szCs w:val="24"/>
          </w:rPr>
          <w:delText>muy importante</w:delText>
        </w:r>
      </w:del>
      <w:r w:rsidR="0078136B">
        <w:rPr>
          <w:rFonts w:ascii="Times New Roman" w:hAnsi="Times New Roman" w:cs="Times New Roman"/>
          <w:i/>
          <w:sz w:val="24"/>
          <w:szCs w:val="24"/>
        </w:rPr>
        <w:t xml:space="preserve">. Para llegar allí hablaremos del concepto de Sociedad y sus tipos según </w:t>
      </w:r>
      <w:r w:rsidR="0078136B" w:rsidRPr="00CC0312">
        <w:rPr>
          <w:rFonts w:ascii="Times New Roman" w:hAnsi="Times New Roman" w:cs="Times New Roman"/>
          <w:color w:val="212121"/>
          <w:sz w:val="24"/>
          <w:szCs w:val="24"/>
          <w:shd w:val="clear" w:color="auto" w:fill="FFFFFF"/>
        </w:rPr>
        <w:t>según sus modos de producción, desarrollo, consumo, en el tiempo</w:t>
      </w:r>
      <w:r w:rsidR="0078136B">
        <w:rPr>
          <w:rFonts w:ascii="Times New Roman" w:hAnsi="Times New Roman" w:cs="Times New Roman"/>
          <w:color w:val="212121"/>
          <w:sz w:val="24"/>
          <w:szCs w:val="24"/>
          <w:shd w:val="clear" w:color="auto" w:fill="FFFFFF"/>
        </w:rPr>
        <w:t xml:space="preserve">. Sus epatas, Pre-industria, industria y postindustrial, para llegar a </w:t>
      </w:r>
      <w:r w:rsidR="00527C58">
        <w:rPr>
          <w:rFonts w:ascii="Times New Roman" w:hAnsi="Times New Roman" w:cs="Times New Roman"/>
          <w:color w:val="212121"/>
          <w:sz w:val="24"/>
          <w:szCs w:val="24"/>
          <w:shd w:val="clear" w:color="auto" w:fill="FFFFFF"/>
        </w:rPr>
        <w:t>las sociedades</w:t>
      </w:r>
      <w:r w:rsidR="0078136B">
        <w:rPr>
          <w:rFonts w:ascii="Times New Roman" w:hAnsi="Times New Roman" w:cs="Times New Roman"/>
          <w:color w:val="212121"/>
          <w:sz w:val="24"/>
          <w:szCs w:val="24"/>
          <w:shd w:val="clear" w:color="auto" w:fill="FFFFFF"/>
        </w:rPr>
        <w:t xml:space="preserve"> de la información y la del conocimiento. </w:t>
      </w:r>
      <w:r w:rsidR="00FD1309">
        <w:rPr>
          <w:rFonts w:ascii="Times New Roman" w:hAnsi="Times New Roman" w:cs="Times New Roman"/>
          <w:color w:val="212121"/>
          <w:sz w:val="24"/>
          <w:szCs w:val="24"/>
          <w:shd w:val="clear" w:color="auto" w:fill="FFFFFF"/>
        </w:rPr>
        <w:t xml:space="preserve">Las Competencias Digitales necesaria para ese facilitador del conocimiento que es el Docente. Indagaremos </w:t>
      </w:r>
      <w:r w:rsidR="007E732D">
        <w:rPr>
          <w:rFonts w:ascii="Times New Roman" w:hAnsi="Times New Roman" w:cs="Times New Roman"/>
          <w:color w:val="212121"/>
          <w:sz w:val="24"/>
          <w:szCs w:val="24"/>
          <w:shd w:val="clear" w:color="auto" w:fill="FFFFFF"/>
        </w:rPr>
        <w:t>al</w:t>
      </w:r>
      <w:r w:rsidR="00FD1309">
        <w:rPr>
          <w:rFonts w:ascii="Times New Roman" w:hAnsi="Times New Roman" w:cs="Times New Roman"/>
          <w:color w:val="212121"/>
          <w:sz w:val="24"/>
          <w:szCs w:val="24"/>
          <w:shd w:val="clear" w:color="auto" w:fill="FFFFFF"/>
        </w:rPr>
        <w:t xml:space="preserve"> concepto de Nativos </w:t>
      </w:r>
      <w:r w:rsidR="00FD1309" w:rsidRPr="0084412B">
        <w:rPr>
          <w:rFonts w:ascii="Times New Roman" w:hAnsi="Times New Roman" w:cs="Times New Roman"/>
          <w:color w:val="212121"/>
          <w:sz w:val="24"/>
          <w:szCs w:val="24"/>
          <w:shd w:val="clear" w:color="auto" w:fill="FFFFFF"/>
          <w:rPrChange w:id="7" w:author="Usuario" w:date="2018-03-27T09:28:00Z">
            <w:rPr>
              <w:rFonts w:ascii="Times New Roman" w:hAnsi="Times New Roman" w:cs="Times New Roman"/>
              <w:color w:val="212121"/>
              <w:sz w:val="24"/>
              <w:szCs w:val="24"/>
              <w:shd w:val="clear" w:color="auto" w:fill="FFFFFF"/>
            </w:rPr>
          </w:rPrChange>
        </w:rPr>
        <w:t xml:space="preserve">Digitales, y los Inmigrante Digitales. Para finalizar con </w:t>
      </w:r>
      <w:del w:id="8" w:author="Usuario" w:date="2018-03-27T09:37:00Z">
        <w:r w:rsidR="00FD1309" w:rsidRPr="0084412B" w:rsidDel="004243D0">
          <w:rPr>
            <w:rFonts w:ascii="Times New Roman" w:hAnsi="Times New Roman" w:cs="Times New Roman"/>
            <w:color w:val="212121"/>
            <w:sz w:val="24"/>
            <w:szCs w:val="24"/>
            <w:shd w:val="clear" w:color="auto" w:fill="FFFFFF"/>
            <w:rPrChange w:id="9" w:author="Usuario" w:date="2018-03-27T09:28:00Z">
              <w:rPr>
                <w:rFonts w:ascii="Times New Roman" w:hAnsi="Times New Roman" w:cs="Times New Roman"/>
                <w:color w:val="212121"/>
                <w:sz w:val="24"/>
                <w:szCs w:val="24"/>
                <w:shd w:val="clear" w:color="auto" w:fill="FFFFFF"/>
              </w:rPr>
            </w:rPrChange>
          </w:rPr>
          <w:delText>l</w:delText>
        </w:r>
      </w:del>
      <w:r w:rsidR="00FD1309" w:rsidRPr="0084412B">
        <w:rPr>
          <w:rFonts w:ascii="Times New Roman" w:hAnsi="Times New Roman" w:cs="Times New Roman"/>
          <w:color w:val="212121"/>
          <w:sz w:val="24"/>
          <w:szCs w:val="24"/>
          <w:shd w:val="clear" w:color="auto" w:fill="FFFFFF"/>
          <w:rPrChange w:id="10" w:author="Usuario" w:date="2018-03-27T09:28:00Z">
            <w:rPr>
              <w:rFonts w:ascii="Times New Roman" w:hAnsi="Times New Roman" w:cs="Times New Roman"/>
              <w:color w:val="212121"/>
              <w:sz w:val="24"/>
              <w:szCs w:val="24"/>
              <w:shd w:val="clear" w:color="auto" w:fill="FFFFFF"/>
            </w:rPr>
          </w:rPrChange>
        </w:rPr>
        <w:t xml:space="preserve"> </w:t>
      </w:r>
      <w:r w:rsidR="007E732D" w:rsidRPr="0084412B">
        <w:rPr>
          <w:rFonts w:ascii="Times New Roman" w:hAnsi="Times New Roman" w:cs="Times New Roman"/>
          <w:sz w:val="24"/>
          <w:szCs w:val="24"/>
          <w:rPrChange w:id="11" w:author="Usuario" w:date="2018-03-27T09:28:00Z">
            <w:rPr>
              <w:rFonts w:ascii="Times New Roman" w:hAnsi="Times New Roman" w:cs="Times New Roman"/>
              <w:sz w:val="24"/>
              <w:szCs w:val="24"/>
            </w:rPr>
          </w:rPrChange>
        </w:rPr>
        <w:t xml:space="preserve">Los </w:t>
      </w:r>
      <w:del w:id="12" w:author="Usuario" w:date="2018-03-27T09:38:00Z">
        <w:r w:rsidR="007E732D" w:rsidRPr="004243D0" w:rsidDel="004243D0">
          <w:rPr>
            <w:rFonts w:ascii="Times New Roman" w:hAnsi="Times New Roman" w:cs="Times New Roman"/>
            <w:sz w:val="24"/>
            <w:szCs w:val="24"/>
          </w:rPr>
          <w:delText xml:space="preserve">PLE o </w:delText>
        </w:r>
      </w:del>
      <w:r w:rsidR="007E732D" w:rsidRPr="004243D0">
        <w:rPr>
          <w:rFonts w:ascii="Times New Roman" w:hAnsi="Times New Roman" w:cs="Times New Roman"/>
          <w:sz w:val="24"/>
          <w:szCs w:val="24"/>
        </w:rPr>
        <w:t xml:space="preserve">Entorno </w:t>
      </w:r>
      <w:r w:rsidR="007E732D" w:rsidRPr="004243D0">
        <w:rPr>
          <w:rFonts w:ascii="Times New Roman" w:hAnsi="Times New Roman" w:cs="Times New Roman"/>
          <w:sz w:val="24"/>
          <w:szCs w:val="24"/>
        </w:rPr>
        <w:lastRenderedPageBreak/>
        <w:t>Personal de Aprendizaje</w:t>
      </w:r>
      <w:ins w:id="13" w:author="Usuario" w:date="2018-03-27T09:38:00Z">
        <w:r w:rsidR="004243D0">
          <w:rPr>
            <w:rFonts w:ascii="Times New Roman" w:hAnsi="Times New Roman" w:cs="Times New Roman"/>
            <w:sz w:val="24"/>
            <w:szCs w:val="24"/>
          </w:rPr>
          <w:t xml:space="preserve"> (</w:t>
        </w:r>
        <w:r w:rsidR="004243D0" w:rsidRPr="004243D0">
          <w:rPr>
            <w:rFonts w:ascii="Times New Roman" w:hAnsi="Times New Roman" w:cs="Times New Roman"/>
            <w:sz w:val="24"/>
            <w:szCs w:val="24"/>
          </w:rPr>
          <w:t>PLE</w:t>
        </w:r>
        <w:r w:rsidR="004243D0">
          <w:rPr>
            <w:rFonts w:ascii="Times New Roman" w:hAnsi="Times New Roman" w:cs="Times New Roman"/>
            <w:sz w:val="24"/>
            <w:szCs w:val="24"/>
          </w:rPr>
          <w:t>)</w:t>
        </w:r>
      </w:ins>
      <w:r w:rsidR="007E732D" w:rsidRPr="0084412B">
        <w:rPr>
          <w:rFonts w:ascii="Times New Roman" w:hAnsi="Times New Roman" w:cs="Times New Roman"/>
          <w:sz w:val="24"/>
          <w:szCs w:val="24"/>
          <w:rPrChange w:id="14" w:author="Usuario" w:date="2018-03-27T09:28:00Z">
            <w:rPr>
              <w:rFonts w:ascii="Times New Roman" w:hAnsi="Times New Roman" w:cs="Times New Roman"/>
              <w:sz w:val="24"/>
              <w:szCs w:val="24"/>
            </w:rPr>
          </w:rPrChange>
        </w:rPr>
        <w:t xml:space="preserve"> los cuales constituyen una herramienta para estimular a usar en el aula .</w:t>
      </w:r>
      <w:r w:rsidR="000D64FE" w:rsidRPr="0084412B">
        <w:rPr>
          <w:rFonts w:ascii="Times New Roman" w:hAnsi="Times New Roman" w:cs="Times New Roman"/>
          <w:sz w:val="24"/>
          <w:szCs w:val="24"/>
          <w:rPrChange w:id="15" w:author="Usuario" w:date="2018-03-27T09:28:00Z">
            <w:rPr/>
          </w:rPrChange>
        </w:rPr>
        <w:t>Metodológicamente el estudio es abordado desde un enfoque cualitativo, y se enmarca en una modalidad de investigación documental de tipo descriptivo. Las técnicas de análisis utilizadas fueron el análisis crítico.</w:t>
      </w:r>
    </w:p>
    <w:p w:rsidR="004B65B1" w:rsidRDefault="004B65B1" w:rsidP="00F91811">
      <w:pPr>
        <w:spacing w:after="0" w:line="360" w:lineRule="auto"/>
        <w:jc w:val="both"/>
        <w:rPr>
          <w:rFonts w:ascii="Times New Roman" w:hAnsi="Times New Roman" w:cs="Times New Roman"/>
          <w:sz w:val="24"/>
          <w:szCs w:val="24"/>
        </w:rPr>
      </w:pPr>
    </w:p>
    <w:p w:rsidR="007E732D" w:rsidRDefault="004B65B1" w:rsidP="00F91811">
      <w:pPr>
        <w:spacing w:after="0" w:line="360" w:lineRule="auto"/>
        <w:jc w:val="both"/>
        <w:rPr>
          <w:rFonts w:ascii="Times New Roman" w:hAnsi="Times New Roman" w:cs="Times New Roman"/>
          <w:sz w:val="24"/>
          <w:szCs w:val="24"/>
        </w:rPr>
      </w:pPr>
      <w:r w:rsidRPr="004B65B1">
        <w:rPr>
          <w:rStyle w:val="Ttulo2Car"/>
          <w:rFonts w:ascii="Times New Roman" w:hAnsi="Times New Roman" w:cs="Times New Roman"/>
          <w:b/>
          <w:color w:val="auto"/>
          <w:sz w:val="24"/>
          <w:szCs w:val="24"/>
        </w:rPr>
        <w:t>Palabra Clave</w:t>
      </w:r>
      <w:r>
        <w:rPr>
          <w:rFonts w:ascii="Times New Roman" w:hAnsi="Times New Roman" w:cs="Times New Roman"/>
          <w:sz w:val="24"/>
          <w:szCs w:val="24"/>
        </w:rPr>
        <w:t>: TIC, Sociedad del Conocimiento, Sociedad de la Información.</w:t>
      </w:r>
    </w:p>
    <w:p w:rsidR="004B65B1" w:rsidRPr="007E732D" w:rsidRDefault="004B65B1" w:rsidP="00F91811">
      <w:pPr>
        <w:spacing w:after="0" w:line="360" w:lineRule="auto"/>
        <w:jc w:val="both"/>
        <w:rPr>
          <w:rFonts w:ascii="Times New Roman" w:hAnsi="Times New Roman" w:cs="Times New Roman"/>
          <w:sz w:val="24"/>
          <w:szCs w:val="24"/>
        </w:rPr>
      </w:pPr>
    </w:p>
    <w:p w:rsidR="00EB2FDD" w:rsidRDefault="000D64FE" w:rsidP="00F91811">
      <w:pPr>
        <w:spacing w:after="0" w:line="360" w:lineRule="auto"/>
        <w:jc w:val="both"/>
        <w:rPr>
          <w:rFonts w:ascii="Times New Roman" w:hAnsi="Times New Roman" w:cs="Times New Roman"/>
          <w:sz w:val="24"/>
          <w:szCs w:val="24"/>
        </w:rPr>
      </w:pPr>
      <w:r w:rsidRPr="005A2C0C">
        <w:rPr>
          <w:rFonts w:ascii="Times New Roman" w:hAnsi="Times New Roman" w:cs="Times New Roman"/>
          <w:sz w:val="24"/>
          <w:szCs w:val="24"/>
        </w:rPr>
        <w:t xml:space="preserve">Con este estudio de develo cada una de estas diversas acepciones, a través del análisis crítico; y se respondieron interrogantes cómo  ¿Qué </w:t>
      </w:r>
      <w:r w:rsidR="005A2C0C" w:rsidRPr="005A2C0C">
        <w:rPr>
          <w:rFonts w:ascii="Times New Roman" w:hAnsi="Times New Roman" w:cs="Times New Roman"/>
          <w:sz w:val="24"/>
          <w:szCs w:val="24"/>
        </w:rPr>
        <w:t xml:space="preserve">es la sociedad de la </w:t>
      </w:r>
      <w:r w:rsidR="004B65B1" w:rsidRPr="005A2C0C">
        <w:rPr>
          <w:rFonts w:ascii="Times New Roman" w:hAnsi="Times New Roman" w:cs="Times New Roman"/>
          <w:sz w:val="24"/>
          <w:szCs w:val="24"/>
        </w:rPr>
        <w:t>Información</w:t>
      </w:r>
      <w:r w:rsidRPr="005A2C0C">
        <w:rPr>
          <w:rFonts w:ascii="Times New Roman" w:hAnsi="Times New Roman" w:cs="Times New Roman"/>
          <w:sz w:val="24"/>
          <w:szCs w:val="24"/>
        </w:rPr>
        <w:t xml:space="preserve">?, </w:t>
      </w:r>
      <w:r w:rsidR="005A2C0C" w:rsidRPr="005A2C0C">
        <w:rPr>
          <w:rFonts w:ascii="Times New Roman" w:hAnsi="Times New Roman" w:cs="Times New Roman"/>
          <w:sz w:val="24"/>
          <w:szCs w:val="24"/>
        </w:rPr>
        <w:t xml:space="preserve">¿La Sociedad del Conocimiento? </w:t>
      </w:r>
      <w:r w:rsidRPr="005A2C0C">
        <w:rPr>
          <w:rFonts w:ascii="Times New Roman" w:hAnsi="Times New Roman" w:cs="Times New Roman"/>
          <w:sz w:val="24"/>
          <w:szCs w:val="24"/>
        </w:rPr>
        <w:t xml:space="preserve">y </w:t>
      </w:r>
      <w:r w:rsidR="005A2C0C" w:rsidRPr="005A2C0C">
        <w:rPr>
          <w:rFonts w:ascii="Times New Roman" w:hAnsi="Times New Roman" w:cs="Times New Roman"/>
          <w:sz w:val="24"/>
          <w:szCs w:val="24"/>
        </w:rPr>
        <w:t>¿De qué forma se puede conectar el Aula a ella.?.</w:t>
      </w:r>
    </w:p>
    <w:p w:rsidR="005A2C0C" w:rsidRDefault="005A2C0C" w:rsidP="00F91811">
      <w:pPr>
        <w:spacing w:after="0" w:line="360" w:lineRule="auto"/>
        <w:jc w:val="both"/>
        <w:rPr>
          <w:rFonts w:ascii="Times New Roman" w:hAnsi="Times New Roman" w:cs="Times New Roman"/>
          <w:sz w:val="24"/>
          <w:szCs w:val="24"/>
        </w:rPr>
      </w:pPr>
    </w:p>
    <w:p w:rsidR="004B65B1" w:rsidRPr="004B65B1" w:rsidRDefault="004B65B1" w:rsidP="004B65B1">
      <w:pPr>
        <w:pStyle w:val="Ttulo2"/>
        <w:rPr>
          <w:rFonts w:ascii="Times New Roman" w:hAnsi="Times New Roman" w:cs="Times New Roman"/>
          <w:b/>
          <w:color w:val="auto"/>
          <w:sz w:val="24"/>
          <w:szCs w:val="24"/>
        </w:rPr>
      </w:pPr>
      <w:r w:rsidRPr="004B65B1">
        <w:rPr>
          <w:rFonts w:ascii="Times New Roman" w:hAnsi="Times New Roman" w:cs="Times New Roman"/>
          <w:b/>
          <w:color w:val="auto"/>
          <w:sz w:val="24"/>
          <w:szCs w:val="24"/>
        </w:rPr>
        <w:t>Desarrollo</w:t>
      </w:r>
    </w:p>
    <w:p w:rsidR="004B65B1" w:rsidRDefault="004B65B1" w:rsidP="00F91811">
      <w:pPr>
        <w:spacing w:after="0" w:line="360" w:lineRule="auto"/>
        <w:jc w:val="both"/>
        <w:rPr>
          <w:rFonts w:ascii="Times New Roman" w:hAnsi="Times New Roman" w:cs="Times New Roman"/>
          <w:b/>
          <w:sz w:val="24"/>
          <w:szCs w:val="24"/>
        </w:rPr>
      </w:pPr>
    </w:p>
    <w:p w:rsidR="004B65B1" w:rsidRPr="004B65B1" w:rsidRDefault="004B65B1" w:rsidP="00F9181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Sociedad</w:t>
      </w:r>
    </w:p>
    <w:p w:rsidR="00017B49" w:rsidRPr="009306E9" w:rsidRDefault="005A2C0C" w:rsidP="00B449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Preliminarmente, n</w:t>
      </w:r>
      <w:r w:rsidR="00EB2FDD" w:rsidRPr="00EB2FDD">
        <w:rPr>
          <w:rFonts w:ascii="Times New Roman" w:hAnsi="Times New Roman" w:cs="Times New Roman"/>
          <w:sz w:val="24"/>
          <w:szCs w:val="24"/>
        </w:rPr>
        <w:t xml:space="preserve">ecesitamos definir el concepto de </w:t>
      </w:r>
      <w:r w:rsidR="00EB2FDD">
        <w:rPr>
          <w:rFonts w:ascii="Times New Roman" w:hAnsi="Times New Roman" w:cs="Times New Roman"/>
          <w:sz w:val="24"/>
          <w:szCs w:val="24"/>
        </w:rPr>
        <w:t xml:space="preserve">Sociedad </w:t>
      </w:r>
    </w:p>
    <w:p w:rsidR="003D7C80" w:rsidRPr="00CC0312" w:rsidRDefault="00A817D4" w:rsidP="00B4490E">
      <w:pPr>
        <w:spacing w:after="0" w:line="360" w:lineRule="auto"/>
        <w:ind w:left="708"/>
        <w:jc w:val="both"/>
        <w:rPr>
          <w:rFonts w:ascii="Times New Roman" w:hAnsi="Times New Roman" w:cs="Times New Roman"/>
          <w:color w:val="222222"/>
          <w:sz w:val="24"/>
          <w:szCs w:val="24"/>
          <w:shd w:val="clear" w:color="auto" w:fill="FFFFFF"/>
        </w:rPr>
      </w:pPr>
      <w:r w:rsidRPr="00CC0312">
        <w:rPr>
          <w:rFonts w:ascii="Times New Roman" w:hAnsi="Times New Roman" w:cs="Times New Roman"/>
          <w:color w:val="222222"/>
          <w:sz w:val="24"/>
          <w:szCs w:val="24"/>
          <w:shd w:val="clear" w:color="auto" w:fill="FFFFFF"/>
        </w:rPr>
        <w:t>"El sistema o conjunto de relaciones que se establecen entre los individuos y grupos con la finalidad de constituir cierto tipo de colectividad, estructurada en campos definidos de actuación en los que se regulan los procesos de pertenencia, adaptación, participación, comportamiento, autoridad, burocracia, conflicto y otros".</w:t>
      </w:r>
      <w:r w:rsidR="00EB2FDD">
        <w:rPr>
          <w:rFonts w:ascii="Times New Roman" w:hAnsi="Times New Roman" w:cs="Times New Roman"/>
          <w:color w:val="222222"/>
          <w:sz w:val="24"/>
          <w:szCs w:val="24"/>
          <w:shd w:val="clear" w:color="auto" w:fill="FFFFFF"/>
        </w:rPr>
        <w:fldChar w:fldCharType="begin" w:fldLock="1"/>
      </w:r>
      <w:r w:rsidR="00D46805">
        <w:rPr>
          <w:rFonts w:ascii="Times New Roman" w:hAnsi="Times New Roman" w:cs="Times New Roman"/>
          <w:color w:val="222222"/>
          <w:sz w:val="24"/>
          <w:szCs w:val="24"/>
          <w:shd w:val="clear" w:color="auto" w:fill="FFFFFF"/>
        </w:rPr>
        <w:instrText>ADDIN CSL_CITATION { "citationItems" : [ { "id" : "ITEM-1", "itemData" : { "ISBN" : "9788425409271", "abstract" : "En una sociedad progresiva y cambiante, como la nuestra, conviene destacar los principios b\u00e1sicos de la ciencia sociol\u00f3gica, punto de partida para desentra\u00f1ar la complejidad de toda la sociedad moderna. Esto explica la amplia difusi\u00f3n que la SOCIOLOG\u00cdA de J.H. Fichter, por su car\u00e1cter vertebrador, ha alcanzado en numerosos pa\u00edses. M\u00faltiples ediciones castellanas la han convertido en un cl\u00e1sico prestigioso.La primera parte del libro comienza con la unidad m\u00e1s elemental de la sociedad, la persona social, y se extiende luego a grupos y comunidades humanas hasta llegar a la m\u00e1s amplia colectividad, la sociedad global. La segunda parte se inicia con los componentes culturales esenciales, la combinaci\u00f3n de las pautas y los roles como normas de conducta, hasta llegar a la cultura total. La tercera parte analiza la forma en que la sociedad y la cultura, y sus componentes, est\u00e1n ineludiblemente entrelazados en el sistema sociocultural. De este modo la Sociolog\u00eda, como tratado sistem\u00e1tico, estudia todos los conceptos fundamentales, que abarcan desde la persona humana hasta la colectividad m\u00e1s amplia, de tal forma que el lector percibe el sistema como un todo integral.", "author" : [ { "dropping-particle" : "", "family" : "Fichter", "given" : "Joseph H.", "non-dropping-particle" : "", "parse-names" : false, "suffix" : "" } ], "id" : "ITEM-1", "issued" : { "date-parts" : [ [ "2008" ] ] }, "publisher" : "Herder", "title" : "Sociologi\u0301a", "type" : "book" }, "uris" : [ "http://www.mendeley.com/documents/?uuid=5edd1f37-102a-3092-bc7b-b6f8b7643983" ] } ], "mendeley" : { "formattedCitation" : "(Fichter, 2008)", "manualFormatting" : "(Fichter, 2008, p. 8)", "plainTextFormattedCitation" : "(Fichter, 2008)", "previouslyFormattedCitation" : "(Fichter, 2008)" }, "properties" : {  }, "schema" : "https://github.com/citation-style-language/schema/raw/master/csl-citation.json" }</w:instrText>
      </w:r>
      <w:r w:rsidR="00EB2FDD">
        <w:rPr>
          <w:rFonts w:ascii="Times New Roman" w:hAnsi="Times New Roman" w:cs="Times New Roman"/>
          <w:color w:val="222222"/>
          <w:sz w:val="24"/>
          <w:szCs w:val="24"/>
          <w:shd w:val="clear" w:color="auto" w:fill="FFFFFF"/>
        </w:rPr>
        <w:fldChar w:fldCharType="separate"/>
      </w:r>
      <w:r w:rsidR="00EB2FDD" w:rsidRPr="00EB2FDD">
        <w:rPr>
          <w:rFonts w:ascii="Times New Roman" w:hAnsi="Times New Roman" w:cs="Times New Roman"/>
          <w:noProof/>
          <w:color w:val="222222"/>
          <w:sz w:val="24"/>
          <w:szCs w:val="24"/>
          <w:shd w:val="clear" w:color="auto" w:fill="FFFFFF"/>
        </w:rPr>
        <w:t>(Fichter, 2008</w:t>
      </w:r>
      <w:r w:rsidR="00D46805">
        <w:rPr>
          <w:rFonts w:ascii="Times New Roman" w:hAnsi="Times New Roman" w:cs="Times New Roman"/>
          <w:noProof/>
          <w:color w:val="222222"/>
          <w:sz w:val="24"/>
          <w:szCs w:val="24"/>
          <w:shd w:val="clear" w:color="auto" w:fill="FFFFFF"/>
        </w:rPr>
        <w:t>, p. 8</w:t>
      </w:r>
      <w:r w:rsidR="00EB2FDD" w:rsidRPr="00EB2FDD">
        <w:rPr>
          <w:rFonts w:ascii="Times New Roman" w:hAnsi="Times New Roman" w:cs="Times New Roman"/>
          <w:noProof/>
          <w:color w:val="222222"/>
          <w:sz w:val="24"/>
          <w:szCs w:val="24"/>
          <w:shd w:val="clear" w:color="auto" w:fill="FFFFFF"/>
        </w:rPr>
        <w:t>)</w:t>
      </w:r>
      <w:r w:rsidR="00EB2FDD">
        <w:rPr>
          <w:rFonts w:ascii="Times New Roman" w:hAnsi="Times New Roman" w:cs="Times New Roman"/>
          <w:color w:val="222222"/>
          <w:sz w:val="24"/>
          <w:szCs w:val="24"/>
          <w:shd w:val="clear" w:color="auto" w:fill="FFFFFF"/>
        </w:rPr>
        <w:fldChar w:fldCharType="end"/>
      </w:r>
    </w:p>
    <w:p w:rsidR="00001649" w:rsidRPr="00212CAF" w:rsidRDefault="00D75F12" w:rsidP="00B4490E">
      <w:pPr>
        <w:spacing w:after="0" w:line="360" w:lineRule="auto"/>
        <w:jc w:val="both"/>
        <w:rPr>
          <w:rFonts w:ascii="Times New Roman" w:hAnsi="Times New Roman" w:cs="Times New Roman"/>
          <w:color w:val="222222"/>
          <w:sz w:val="24"/>
          <w:szCs w:val="24"/>
          <w:shd w:val="clear" w:color="auto" w:fill="FFFFFF"/>
        </w:rPr>
      </w:pPr>
      <w:r w:rsidRPr="00CC0312">
        <w:rPr>
          <w:rFonts w:ascii="Times New Roman" w:hAnsi="Times New Roman" w:cs="Times New Roman"/>
          <w:color w:val="222222"/>
          <w:sz w:val="24"/>
          <w:szCs w:val="24"/>
          <w:shd w:val="clear" w:color="auto" w:fill="FFFFFF"/>
        </w:rPr>
        <w:t xml:space="preserve">Y </w:t>
      </w:r>
      <w:r w:rsidR="00212CAF" w:rsidRPr="00CC0312">
        <w:rPr>
          <w:rFonts w:ascii="Times New Roman" w:hAnsi="Times New Roman" w:cs="Times New Roman"/>
          <w:color w:val="222222"/>
          <w:sz w:val="24"/>
          <w:szCs w:val="24"/>
          <w:shd w:val="clear" w:color="auto" w:fill="FFFFFF"/>
        </w:rPr>
        <w:t>así</w:t>
      </w:r>
      <w:r w:rsidRPr="00CC0312">
        <w:rPr>
          <w:rFonts w:ascii="Times New Roman" w:hAnsi="Times New Roman" w:cs="Times New Roman"/>
          <w:color w:val="222222"/>
          <w:sz w:val="24"/>
          <w:szCs w:val="24"/>
          <w:shd w:val="clear" w:color="auto" w:fill="FFFFFF"/>
        </w:rPr>
        <w:t xml:space="preserve"> </w:t>
      </w:r>
      <w:r w:rsidR="006458F3" w:rsidRPr="00CC0312">
        <w:rPr>
          <w:rFonts w:ascii="Times New Roman" w:hAnsi="Times New Roman" w:cs="Times New Roman"/>
          <w:color w:val="222222"/>
          <w:sz w:val="24"/>
          <w:szCs w:val="24"/>
          <w:shd w:val="clear" w:color="auto" w:fill="FFFFFF"/>
        </w:rPr>
        <w:fldChar w:fldCharType="begin" w:fldLock="1"/>
      </w:r>
      <w:r w:rsidR="006458F3" w:rsidRPr="00CC0312">
        <w:rPr>
          <w:rFonts w:ascii="Times New Roman" w:hAnsi="Times New Roman" w:cs="Times New Roman"/>
          <w:color w:val="222222"/>
          <w:sz w:val="24"/>
          <w:szCs w:val="24"/>
          <w:shd w:val="clear" w:color="auto" w:fill="FFFFFF"/>
        </w:rPr>
        <w:instrText>ADDIN CSL_CITATION { "citationItems" : [ { "id" : "ITEM-1", "itemData" : { "ISBN" : "1594511012", "abstract" : "\"For forty years, in a variety of books and articles, Gerhard Lenski has become the most influential proponent of ecological and evolutionary explanations of human societies, their development and transformations, from the Stone Age to the present. In his newest book, Lenski offers a succinct but comprehensive statement of the full body of his theory followed by demonstration of how it can be used to generate new and valuable insights when applied to a set of highly diverse issues. These include debates concerning the origin of ancient Israel and it distinctive culture, the rise of the West in the modern era, the highly varied trajectories of development of Third World nations in recent decades, and the failure of Marxist efforts to transform society in the Soviet Union and elsewhere. In the concluding chapter, Lenski discusses a number of other issues and areas where ecological-evolutionary theory may be fruitfully applied in the future.\"--Publisher's description. PART I. PRINCIPLES: Evolutionary theory: an introduction -- Problem and method -- The biological foundations of human societies -- Determinants of the characteristics of individual societies: the independent variables -- Characteristics of sets of societies -- Characteristics of the global system of societies -- Ecological-evolutionary theory and its alternatives: a comparison -- PART II. APPLICATIONS: The origins and early development of ancient Israel -- The rise of the West -- Trajectories of development among societies -- An experiment that failed -- PART III. EPILOGUE: Retrospect and prospect.", "author" : [ { "dropping-particle" : "", "family" : "Lenski", "given" : "Gerhard", "non-dropping-particle" : "", "parse-names" : false, "suffix" : "" } ], "id" : "ITEM-1", "issued" : { "date-parts" : [ [ "2005" ] ] }, "number-of-pages" : "253", "publisher" : "Paradigm Publishers", "title" : "Ecological-Evolutionary theory : principles and applications", "type" : "book" }, "uris" : [ "http://www.mendeley.com/documents/?uuid=b900a233-dcf9-3848-b7bb-9cbd25b37f3a" ] } ], "mendeley" : { "formattedCitation" : "(Lenski, 2005)", "plainTextFormattedCitation" : "(Lenski, 2005)", "previouslyFormattedCitation" : "(Lenski, 2005)" }, "properties" : {  }, "schema" : "https://github.com/citation-style-language/schema/raw/master/csl-citation.json" }</w:instrText>
      </w:r>
      <w:r w:rsidR="006458F3" w:rsidRPr="00CC0312">
        <w:rPr>
          <w:rFonts w:ascii="Times New Roman" w:hAnsi="Times New Roman" w:cs="Times New Roman"/>
          <w:color w:val="222222"/>
          <w:sz w:val="24"/>
          <w:szCs w:val="24"/>
          <w:shd w:val="clear" w:color="auto" w:fill="FFFFFF"/>
        </w:rPr>
        <w:fldChar w:fldCharType="separate"/>
      </w:r>
      <w:r w:rsidR="006458F3" w:rsidRPr="00CC0312">
        <w:rPr>
          <w:rFonts w:ascii="Times New Roman" w:hAnsi="Times New Roman" w:cs="Times New Roman"/>
          <w:noProof/>
          <w:color w:val="222222"/>
          <w:sz w:val="24"/>
          <w:szCs w:val="24"/>
          <w:shd w:val="clear" w:color="auto" w:fill="FFFFFF"/>
        </w:rPr>
        <w:t>(Lenski, 2005)</w:t>
      </w:r>
      <w:r w:rsidR="006458F3" w:rsidRPr="00CC0312">
        <w:rPr>
          <w:rFonts w:ascii="Times New Roman" w:hAnsi="Times New Roman" w:cs="Times New Roman"/>
          <w:color w:val="222222"/>
          <w:sz w:val="24"/>
          <w:szCs w:val="24"/>
          <w:shd w:val="clear" w:color="auto" w:fill="FFFFFF"/>
        </w:rPr>
        <w:fldChar w:fldCharType="end"/>
      </w:r>
      <w:r w:rsidR="006458F3" w:rsidRPr="00CC0312">
        <w:rPr>
          <w:rFonts w:ascii="Times New Roman" w:hAnsi="Times New Roman" w:cs="Times New Roman"/>
          <w:color w:val="222222"/>
          <w:sz w:val="24"/>
          <w:szCs w:val="24"/>
          <w:shd w:val="clear" w:color="auto" w:fill="FFFFFF"/>
        </w:rPr>
        <w:t xml:space="preserve"> </w:t>
      </w:r>
      <w:r w:rsidRPr="00CC0312">
        <w:rPr>
          <w:rFonts w:ascii="Times New Roman" w:hAnsi="Times New Roman" w:cs="Times New Roman"/>
          <w:color w:val="222222"/>
          <w:sz w:val="24"/>
          <w:szCs w:val="24"/>
          <w:shd w:val="clear" w:color="auto" w:fill="FFFFFF"/>
        </w:rPr>
        <w:t xml:space="preserve">en base a su Ecological-evolutionary theory (EET) </w:t>
      </w:r>
      <w:r w:rsidR="00961670" w:rsidRPr="00CC0312">
        <w:rPr>
          <w:rFonts w:ascii="Times New Roman" w:hAnsi="Times New Roman" w:cs="Times New Roman"/>
          <w:color w:val="222222"/>
          <w:sz w:val="24"/>
          <w:szCs w:val="24"/>
          <w:shd w:val="clear" w:color="auto" w:fill="FFFFFF"/>
        </w:rPr>
        <w:t>la cual intenta dilucidar</w:t>
      </w:r>
      <w:r w:rsidRPr="00CC0312">
        <w:rPr>
          <w:rFonts w:ascii="Times New Roman" w:hAnsi="Times New Roman" w:cs="Times New Roman"/>
          <w:color w:val="222222"/>
          <w:sz w:val="24"/>
          <w:szCs w:val="24"/>
          <w:shd w:val="clear" w:color="auto" w:fill="FFFFFF"/>
        </w:rPr>
        <w:t xml:space="preserve"> el origen y los cambi</w:t>
      </w:r>
      <w:r w:rsidR="00961670" w:rsidRPr="00CC0312">
        <w:rPr>
          <w:rFonts w:ascii="Times New Roman" w:hAnsi="Times New Roman" w:cs="Times New Roman"/>
          <w:color w:val="222222"/>
          <w:sz w:val="24"/>
          <w:szCs w:val="24"/>
          <w:shd w:val="clear" w:color="auto" w:fill="FFFFFF"/>
        </w:rPr>
        <w:t xml:space="preserve">os de la sociedad y la cultura. </w:t>
      </w:r>
      <w:r w:rsidRPr="00CC0312">
        <w:rPr>
          <w:rFonts w:ascii="Times New Roman" w:hAnsi="Times New Roman" w:cs="Times New Roman"/>
          <w:color w:val="222222"/>
          <w:sz w:val="24"/>
          <w:szCs w:val="24"/>
          <w:shd w:val="clear" w:color="auto" w:fill="FFFFFF"/>
        </w:rPr>
        <w:t>Los elementos clave se centran en la importancia del medio ambiente natural y el cambio tecnológico</w:t>
      </w:r>
      <w:r w:rsidR="00C07ED5" w:rsidRPr="00CC0312">
        <w:rPr>
          <w:rFonts w:ascii="Times New Roman" w:hAnsi="Times New Roman" w:cs="Times New Roman"/>
          <w:color w:val="222222"/>
          <w:sz w:val="24"/>
          <w:szCs w:val="24"/>
          <w:shd w:val="clear" w:color="auto" w:fill="FFFFFF"/>
        </w:rPr>
        <w:t xml:space="preserve">. Con esto el </w:t>
      </w:r>
      <w:r w:rsidR="00B43071" w:rsidRPr="00CC0312">
        <w:rPr>
          <w:rFonts w:ascii="Times New Roman" w:hAnsi="Times New Roman" w:cs="Times New Roman"/>
          <w:color w:val="222222"/>
          <w:sz w:val="24"/>
          <w:szCs w:val="24"/>
          <w:shd w:val="clear" w:color="auto" w:fill="FFFFFF"/>
        </w:rPr>
        <w:fldChar w:fldCharType="begin" w:fldLock="1"/>
      </w:r>
      <w:r w:rsidR="00B43071" w:rsidRPr="00CC0312">
        <w:rPr>
          <w:rFonts w:ascii="Times New Roman" w:hAnsi="Times New Roman" w:cs="Times New Roman"/>
          <w:color w:val="222222"/>
          <w:sz w:val="24"/>
          <w:szCs w:val="24"/>
          <w:shd w:val="clear" w:color="auto" w:fill="FFFFFF"/>
        </w:rPr>
        <w:instrText>ADDIN CSL_CITATION { "citationItems" : [ { "id" : "ITEM-1", "itemData" : { "ISBN" : "0070371725", "abstract" : "2d ed.", "author" : [ { "dropping-particle" : "", "family" : "Lenski", "given" : "Gerhard", "non-dropping-particle" : "", "parse-names" : false, "suffix" : "" } ], "id" : "ITEM-1", "issued" : { "date-parts" : [ [ "1974" ] ] }, "number-of-pages" : "529", "publisher" : "McGraw-Hill", "title" : "Human societies; an introduction to macrosociology", "type" : "book" }, "uris" : [ "http://www.mendeley.com/documents/?uuid=3ede4dcf-0225-3099-a221-5d943a1a6ef2" ] } ], "mendeley" : { "formattedCitation" : "(Lenski, 1974)", "plainTextFormattedCitation" : "(Lenski, 1974)", "previouslyFormattedCitation" : "(Lenski, 1974)" }, "properties" : {  }, "schema" : "https://github.com/citation-style-language/schema/raw/master/csl-citation.json" }</w:instrText>
      </w:r>
      <w:r w:rsidR="00B43071" w:rsidRPr="00CC0312">
        <w:rPr>
          <w:rFonts w:ascii="Times New Roman" w:hAnsi="Times New Roman" w:cs="Times New Roman"/>
          <w:color w:val="222222"/>
          <w:sz w:val="24"/>
          <w:szCs w:val="24"/>
          <w:shd w:val="clear" w:color="auto" w:fill="FFFFFF"/>
        </w:rPr>
        <w:fldChar w:fldCharType="separate"/>
      </w:r>
      <w:r w:rsidR="00B43071" w:rsidRPr="00CC0312">
        <w:rPr>
          <w:rFonts w:ascii="Times New Roman" w:hAnsi="Times New Roman" w:cs="Times New Roman"/>
          <w:noProof/>
          <w:color w:val="222222"/>
          <w:sz w:val="24"/>
          <w:szCs w:val="24"/>
          <w:shd w:val="clear" w:color="auto" w:fill="FFFFFF"/>
        </w:rPr>
        <w:t>(Lenski, 1974)</w:t>
      </w:r>
      <w:r w:rsidR="00B43071" w:rsidRPr="00CC0312">
        <w:rPr>
          <w:rFonts w:ascii="Times New Roman" w:hAnsi="Times New Roman" w:cs="Times New Roman"/>
          <w:color w:val="222222"/>
          <w:sz w:val="24"/>
          <w:szCs w:val="24"/>
          <w:shd w:val="clear" w:color="auto" w:fill="FFFFFF"/>
        </w:rPr>
        <w:fldChar w:fldCharType="end"/>
      </w:r>
      <w:r w:rsidR="00B43071" w:rsidRPr="00CC0312">
        <w:rPr>
          <w:rFonts w:ascii="Times New Roman" w:hAnsi="Times New Roman" w:cs="Times New Roman"/>
          <w:color w:val="222222"/>
          <w:sz w:val="24"/>
          <w:szCs w:val="24"/>
          <w:shd w:val="clear" w:color="auto" w:fill="FFFFFF"/>
        </w:rPr>
        <w:t xml:space="preserve"> </w:t>
      </w:r>
      <w:r w:rsidR="00C07ED5" w:rsidRPr="00CC0312">
        <w:rPr>
          <w:rFonts w:ascii="Times New Roman" w:hAnsi="Times New Roman" w:cs="Times New Roman"/>
          <w:color w:val="222222"/>
          <w:sz w:val="24"/>
          <w:szCs w:val="24"/>
          <w:shd w:val="clear" w:color="auto" w:fill="FFFFFF"/>
        </w:rPr>
        <w:t xml:space="preserve">hace una </w:t>
      </w:r>
      <w:r w:rsidR="00001649" w:rsidRPr="00CC0312">
        <w:rPr>
          <w:rFonts w:ascii="Times New Roman" w:hAnsi="Times New Roman" w:cs="Times New Roman"/>
          <w:color w:val="222222"/>
          <w:sz w:val="24"/>
          <w:szCs w:val="24"/>
          <w:shd w:val="clear" w:color="auto" w:fill="FFFFFF"/>
        </w:rPr>
        <w:t xml:space="preserve">división </w:t>
      </w:r>
      <w:r w:rsidR="00C07ED5" w:rsidRPr="00CC0312">
        <w:rPr>
          <w:rFonts w:ascii="Times New Roman" w:hAnsi="Times New Roman" w:cs="Times New Roman"/>
          <w:color w:val="222222"/>
          <w:sz w:val="24"/>
          <w:szCs w:val="24"/>
          <w:shd w:val="clear" w:color="auto" w:fill="FFFFFF"/>
        </w:rPr>
        <w:t xml:space="preserve">de las sociedades de la siguiente forma: </w:t>
      </w:r>
      <w:r w:rsidR="00CD372D" w:rsidRPr="00212CAF">
        <w:rPr>
          <w:rFonts w:ascii="Times New Roman" w:hAnsi="Times New Roman" w:cs="Times New Roman"/>
          <w:color w:val="222222"/>
          <w:sz w:val="24"/>
          <w:szCs w:val="24"/>
          <w:shd w:val="clear" w:color="auto" w:fill="FFFFFF"/>
        </w:rPr>
        <w:t>Caza y recolección.</w:t>
      </w:r>
      <w:r w:rsidR="00212CAF" w:rsidRPr="00212CAF">
        <w:rPr>
          <w:rFonts w:ascii="Times New Roman" w:hAnsi="Times New Roman" w:cs="Times New Roman"/>
          <w:color w:val="222222"/>
          <w:sz w:val="24"/>
          <w:szCs w:val="24"/>
          <w:shd w:val="clear" w:color="auto" w:fill="FFFFFF"/>
        </w:rPr>
        <w:t xml:space="preserve">, </w:t>
      </w:r>
      <w:r w:rsidR="00CD372D" w:rsidRPr="00212CAF">
        <w:rPr>
          <w:rFonts w:ascii="Times New Roman" w:hAnsi="Times New Roman" w:cs="Times New Roman"/>
          <w:color w:val="222222"/>
          <w:sz w:val="24"/>
          <w:szCs w:val="24"/>
          <w:shd w:val="clear" w:color="auto" w:fill="FFFFFF"/>
        </w:rPr>
        <w:t>Agricultura sencilla.</w:t>
      </w:r>
      <w:r w:rsidR="00212CAF">
        <w:rPr>
          <w:rFonts w:ascii="Times New Roman" w:hAnsi="Times New Roman" w:cs="Times New Roman"/>
          <w:color w:val="222222"/>
          <w:sz w:val="24"/>
          <w:szCs w:val="24"/>
          <w:shd w:val="clear" w:color="auto" w:fill="FFFFFF"/>
        </w:rPr>
        <w:t xml:space="preserve">, Agricultura avanzada, </w:t>
      </w:r>
      <w:r w:rsidR="00CD372D" w:rsidRPr="00212CAF">
        <w:rPr>
          <w:rFonts w:ascii="Times New Roman" w:hAnsi="Times New Roman" w:cs="Times New Roman"/>
          <w:color w:val="222222"/>
          <w:sz w:val="24"/>
          <w:szCs w:val="24"/>
          <w:shd w:val="clear" w:color="auto" w:fill="FFFFFF"/>
        </w:rPr>
        <w:t>Industrial.</w:t>
      </w:r>
      <w:r w:rsidR="00212CAF">
        <w:rPr>
          <w:rFonts w:ascii="Times New Roman" w:hAnsi="Times New Roman" w:cs="Times New Roman"/>
          <w:color w:val="222222"/>
          <w:sz w:val="24"/>
          <w:szCs w:val="24"/>
          <w:shd w:val="clear" w:color="auto" w:fill="FFFFFF"/>
        </w:rPr>
        <w:t xml:space="preserve">, </w:t>
      </w:r>
      <w:r w:rsidR="00CD372D" w:rsidRPr="00212CAF">
        <w:rPr>
          <w:rFonts w:ascii="Times New Roman" w:hAnsi="Times New Roman" w:cs="Times New Roman"/>
          <w:color w:val="222222"/>
          <w:sz w:val="24"/>
          <w:szCs w:val="24"/>
          <w:shd w:val="clear" w:color="auto" w:fill="FFFFFF"/>
        </w:rPr>
        <w:t>Especial (por ejemplo, las sociedades de pesca o marítimas).”</w:t>
      </w:r>
    </w:p>
    <w:p w:rsidR="00E8673F" w:rsidRDefault="00C43F26" w:rsidP="00B4490E">
      <w:pPr>
        <w:spacing w:after="0" w:line="360" w:lineRule="auto"/>
        <w:jc w:val="both"/>
        <w:rPr>
          <w:rFonts w:ascii="Times New Roman" w:hAnsi="Times New Roman" w:cs="Times New Roman"/>
          <w:color w:val="333333"/>
          <w:sz w:val="24"/>
          <w:szCs w:val="24"/>
          <w:shd w:val="clear" w:color="auto" w:fill="FFFFFF"/>
        </w:rPr>
      </w:pPr>
      <w:r w:rsidRPr="00CC0312">
        <w:rPr>
          <w:rFonts w:ascii="Times New Roman" w:hAnsi="Times New Roman" w:cs="Times New Roman"/>
          <w:color w:val="333333"/>
          <w:sz w:val="24"/>
          <w:szCs w:val="24"/>
          <w:shd w:val="clear" w:color="auto" w:fill="FFFFFF"/>
        </w:rPr>
        <w:t>Los cambios suceden cuando una sociedad suman nuevos conocimientos, y tecnologías. </w:t>
      </w:r>
    </w:p>
    <w:p w:rsidR="00B4490E" w:rsidRPr="00B4490E" w:rsidRDefault="00B4490E" w:rsidP="00B4490E">
      <w:pPr>
        <w:spacing w:after="0" w:line="360" w:lineRule="auto"/>
        <w:jc w:val="both"/>
        <w:rPr>
          <w:rFonts w:ascii="Times New Roman" w:hAnsi="Times New Roman" w:cs="Times New Roman"/>
          <w:color w:val="333333"/>
          <w:sz w:val="24"/>
          <w:szCs w:val="24"/>
          <w:shd w:val="clear" w:color="auto" w:fill="FFFFFF"/>
        </w:rPr>
      </w:pPr>
    </w:p>
    <w:p w:rsidR="00001649" w:rsidRPr="00CC0312" w:rsidRDefault="00E827EA" w:rsidP="00B4490E">
      <w:pPr>
        <w:spacing w:after="0" w:line="360" w:lineRule="auto"/>
        <w:jc w:val="both"/>
        <w:rPr>
          <w:rFonts w:ascii="Times New Roman" w:hAnsi="Times New Roman" w:cs="Times New Roman"/>
          <w:color w:val="222222"/>
          <w:sz w:val="24"/>
          <w:szCs w:val="24"/>
          <w:shd w:val="clear" w:color="auto" w:fill="FFFFFF"/>
        </w:rPr>
      </w:pPr>
      <w:r w:rsidRPr="00CC0312">
        <w:rPr>
          <w:rFonts w:ascii="Times New Roman" w:hAnsi="Times New Roman" w:cs="Times New Roman"/>
          <w:color w:val="222222"/>
          <w:sz w:val="24"/>
          <w:szCs w:val="24"/>
          <w:shd w:val="clear" w:color="auto" w:fill="FFFFFF"/>
        </w:rPr>
        <w:t>Pero</w:t>
      </w:r>
      <w:r w:rsidR="00D46805">
        <w:rPr>
          <w:rFonts w:ascii="Times New Roman" w:hAnsi="Times New Roman" w:cs="Times New Roman"/>
          <w:color w:val="222222"/>
          <w:sz w:val="24"/>
          <w:szCs w:val="24"/>
          <w:shd w:val="clear" w:color="auto" w:fill="FFFFFF"/>
        </w:rPr>
        <w:t xml:space="preserve"> </w:t>
      </w:r>
      <w:r w:rsidR="00D46805" w:rsidRPr="00CC0312">
        <w:rPr>
          <w:rFonts w:ascii="Times New Roman" w:hAnsi="Times New Roman" w:cs="Times New Roman"/>
          <w:noProof/>
          <w:color w:val="222222"/>
          <w:sz w:val="24"/>
          <w:szCs w:val="24"/>
          <w:shd w:val="clear" w:color="auto" w:fill="FFFFFF"/>
        </w:rPr>
        <w:t>Lenski</w:t>
      </w:r>
      <w:r w:rsidRPr="00CC0312">
        <w:rPr>
          <w:rFonts w:ascii="Times New Roman" w:hAnsi="Times New Roman" w:cs="Times New Roman"/>
          <w:color w:val="222222"/>
          <w:sz w:val="24"/>
          <w:szCs w:val="24"/>
          <w:shd w:val="clear" w:color="auto" w:fill="FFFFFF"/>
        </w:rPr>
        <w:t xml:space="preserve">  no fue el único,</w:t>
      </w:r>
      <w:r w:rsidR="00B43071" w:rsidRPr="00CC0312">
        <w:rPr>
          <w:rFonts w:ascii="Times New Roman" w:hAnsi="Times New Roman" w:cs="Times New Roman"/>
          <w:color w:val="222222"/>
          <w:sz w:val="24"/>
          <w:szCs w:val="24"/>
          <w:shd w:val="clear" w:color="auto" w:fill="FFFFFF"/>
        </w:rPr>
        <w:t xml:space="preserve"> previo a </w:t>
      </w:r>
      <w:r w:rsidR="00212CAF" w:rsidRPr="00CC0312">
        <w:rPr>
          <w:rFonts w:ascii="Times New Roman" w:hAnsi="Times New Roman" w:cs="Times New Roman"/>
          <w:color w:val="222222"/>
          <w:sz w:val="24"/>
          <w:szCs w:val="24"/>
          <w:shd w:val="clear" w:color="auto" w:fill="FFFFFF"/>
        </w:rPr>
        <w:t>él</w:t>
      </w:r>
      <w:r w:rsidRPr="00CC0312">
        <w:rPr>
          <w:rFonts w:ascii="Times New Roman" w:hAnsi="Times New Roman" w:cs="Times New Roman"/>
          <w:color w:val="222222"/>
          <w:sz w:val="24"/>
          <w:szCs w:val="24"/>
          <w:shd w:val="clear" w:color="auto" w:fill="FFFFFF"/>
        </w:rPr>
        <w:t xml:space="preserve"> </w:t>
      </w:r>
      <w:r w:rsidR="000569E3" w:rsidRPr="00CC0312">
        <w:rPr>
          <w:rFonts w:ascii="Times New Roman" w:hAnsi="Times New Roman" w:cs="Times New Roman"/>
          <w:color w:val="222222"/>
          <w:sz w:val="24"/>
          <w:szCs w:val="24"/>
          <w:shd w:val="clear" w:color="auto" w:fill="FFFFFF"/>
        </w:rPr>
        <w:fldChar w:fldCharType="begin" w:fldLock="1"/>
      </w:r>
      <w:r w:rsidR="00F315AA">
        <w:rPr>
          <w:rFonts w:ascii="Times New Roman" w:hAnsi="Times New Roman" w:cs="Times New Roman"/>
          <w:color w:val="222222"/>
          <w:sz w:val="24"/>
          <w:szCs w:val="24"/>
          <w:shd w:val="clear" w:color="auto" w:fill="FFFFFF"/>
        </w:rPr>
        <w:instrText>ADDIN CSL_CITATION { "citationItems" : [ { "id" : "ITEM-1", "itemData" : { "DOI" : "10.4159/harvard.9780674865662", "ISBN" : "0765806916", "ISSN" : "81650924", "PMID" : "2385436", "abstract" : "Lewis Henry Morgan (1818-1881) was a remarkable Victorian, justly compared with two other giant intellects of his age, Charles Darwin and Herbert Spencer. All three were conventional men, but they all developed theories with radical and revolutionary implications. All were concerned with \"evolution\" in one form or another, putting them in conflict with religious and intellectual orthodoxy. Morgan believed it both natural and proper to learn by what stages of growth mankind had risen from savagery to civilization.In his important new introduction, Robin Fox reviews the developmental and social evolutionary thesis put forward by Morgan in light of what we have learned from the twentieth century. Ancient Society defines three major stages in the cultural and social evolution of mankind. Morgan describes how savages, advancing by definite steps, attained the higher condition of barbarism. He then explores how barbarians, by similar progressive advancement, finally attained civilization. Finally he discusses why other tribes and nations have been left behind in the race of progress. Inventions and discoveries show the similarity of human wants at the same stages of advancement, thus demonstrating the psychic unity of mankind. The idea of property - now an obsession in civilized society - underwent a similar process of growth and development, as did the principles of government. By the \"comparative method\" of using existing and historical societies as examples of previous stages, the history of human progress could be reconstructed. These parallel lines along the pathways of human progress form the principal subjects of discussion in Ancient Society.In his opening statement Robin Foxargues that social science was wrong to dismiss the comparative method, and paid a great price in the fragmentation of the unity of purpose that Morgan's method provided. Ancient Society's great cultural import with its lasting wisdom will be of interest to scholars and students in the social sciences and all those interested in the question of the unity of the sciences of mankind.", "author" : [ { "dropping-particle" : "", "family" : "Morgan", "given" : "Lewis Henry", "non-dropping-particle" : "", "parse-names" : false, "suffix" : "" } ], "container-title" : "Search", "id" : "ITEM-1", "issued" : { "date-parts" : [ [ "1877" ] ] }, "page" : "560", "title" : "Ancient Society", "type" : "article-journal", "volume" : "166" }, "uris" : [ "http://www.mendeley.com/documents/?uuid=d137b80b-e677-43f7-9d60-f7b1031e46b7" ] } ], "mendeley" : { "formattedCitation" : "(Morgan, 1877)", "manualFormatting" : "Morgan en 1877,", "plainTextFormattedCitation" : "(Morgan, 1877)", "previouslyFormattedCitation" : "(Morgan, 1877)" }, "properties" : {  }, "schema" : "https://github.com/citation-style-language/schema/raw/master/csl-citation.json" }</w:instrText>
      </w:r>
      <w:r w:rsidR="000569E3" w:rsidRPr="00CC0312">
        <w:rPr>
          <w:rFonts w:ascii="Times New Roman" w:hAnsi="Times New Roman" w:cs="Times New Roman"/>
          <w:color w:val="222222"/>
          <w:sz w:val="24"/>
          <w:szCs w:val="24"/>
          <w:shd w:val="clear" w:color="auto" w:fill="FFFFFF"/>
        </w:rPr>
        <w:fldChar w:fldCharType="separate"/>
      </w:r>
      <w:r w:rsidR="00F315AA">
        <w:rPr>
          <w:rFonts w:ascii="Times New Roman" w:hAnsi="Times New Roman" w:cs="Times New Roman"/>
          <w:noProof/>
          <w:color w:val="222222"/>
          <w:sz w:val="24"/>
          <w:szCs w:val="24"/>
          <w:shd w:val="clear" w:color="auto" w:fill="FFFFFF"/>
        </w:rPr>
        <w:t xml:space="preserve">Morgan en </w:t>
      </w:r>
      <w:r w:rsidR="000569E3" w:rsidRPr="00CC0312">
        <w:rPr>
          <w:rFonts w:ascii="Times New Roman" w:hAnsi="Times New Roman" w:cs="Times New Roman"/>
          <w:noProof/>
          <w:color w:val="222222"/>
          <w:sz w:val="24"/>
          <w:szCs w:val="24"/>
          <w:shd w:val="clear" w:color="auto" w:fill="FFFFFF"/>
        </w:rPr>
        <w:t>1877</w:t>
      </w:r>
      <w:r w:rsidR="00F315AA">
        <w:rPr>
          <w:rFonts w:ascii="Times New Roman" w:hAnsi="Times New Roman" w:cs="Times New Roman"/>
          <w:noProof/>
          <w:color w:val="222222"/>
          <w:sz w:val="24"/>
          <w:szCs w:val="24"/>
          <w:shd w:val="clear" w:color="auto" w:fill="FFFFFF"/>
        </w:rPr>
        <w:t>,</w:t>
      </w:r>
      <w:r w:rsidR="000569E3" w:rsidRPr="00CC0312">
        <w:rPr>
          <w:rFonts w:ascii="Times New Roman" w:hAnsi="Times New Roman" w:cs="Times New Roman"/>
          <w:color w:val="222222"/>
          <w:sz w:val="24"/>
          <w:szCs w:val="24"/>
          <w:shd w:val="clear" w:color="auto" w:fill="FFFFFF"/>
        </w:rPr>
        <w:fldChar w:fldCharType="end"/>
      </w:r>
      <w:r w:rsidR="000569E3" w:rsidRPr="00CC0312">
        <w:rPr>
          <w:rFonts w:ascii="Times New Roman" w:hAnsi="Times New Roman" w:cs="Times New Roman"/>
          <w:color w:val="222222"/>
          <w:sz w:val="24"/>
          <w:szCs w:val="24"/>
          <w:shd w:val="clear" w:color="auto" w:fill="FFFFFF"/>
        </w:rPr>
        <w:t xml:space="preserve"> quien sugirió </w:t>
      </w:r>
      <w:r w:rsidR="00E61F03" w:rsidRPr="00CC0312">
        <w:rPr>
          <w:rFonts w:ascii="Times New Roman" w:hAnsi="Times New Roman" w:cs="Times New Roman"/>
          <w:color w:val="222222"/>
          <w:sz w:val="24"/>
          <w:szCs w:val="24"/>
          <w:shd w:val="clear" w:color="auto" w:fill="FFFFFF"/>
        </w:rPr>
        <w:t xml:space="preserve">la </w:t>
      </w:r>
      <w:r w:rsidR="00794F01" w:rsidRPr="00CC0312">
        <w:rPr>
          <w:rFonts w:ascii="Times New Roman" w:hAnsi="Times New Roman" w:cs="Times New Roman"/>
          <w:color w:val="222222"/>
          <w:sz w:val="24"/>
          <w:szCs w:val="24"/>
          <w:shd w:val="clear" w:color="auto" w:fill="FFFFFF"/>
        </w:rPr>
        <w:t>división</w:t>
      </w:r>
      <w:r w:rsidR="00F315AA">
        <w:rPr>
          <w:rFonts w:ascii="Times New Roman" w:hAnsi="Times New Roman" w:cs="Times New Roman"/>
          <w:color w:val="222222"/>
          <w:sz w:val="24"/>
          <w:szCs w:val="24"/>
          <w:shd w:val="clear" w:color="auto" w:fill="FFFFFF"/>
        </w:rPr>
        <w:t>:</w:t>
      </w:r>
      <w:r w:rsidR="000569E3" w:rsidRPr="00CC0312">
        <w:rPr>
          <w:rFonts w:ascii="Times New Roman" w:hAnsi="Times New Roman" w:cs="Times New Roman"/>
          <w:color w:val="222222"/>
          <w:sz w:val="24"/>
          <w:szCs w:val="24"/>
          <w:shd w:val="clear" w:color="auto" w:fill="FFFFFF"/>
        </w:rPr>
        <w:t xml:space="preserve"> </w:t>
      </w:r>
      <w:r w:rsidR="00E61F03" w:rsidRPr="00CC0312">
        <w:rPr>
          <w:rFonts w:ascii="Times New Roman" w:hAnsi="Times New Roman" w:cs="Times New Roman"/>
          <w:color w:val="222222"/>
          <w:sz w:val="24"/>
          <w:szCs w:val="24"/>
          <w:shd w:val="clear" w:color="auto" w:fill="FFFFFF"/>
        </w:rPr>
        <w:t xml:space="preserve"> Salvajismos, </w:t>
      </w:r>
      <w:r w:rsidR="00F315AA">
        <w:rPr>
          <w:rFonts w:ascii="Times New Roman" w:hAnsi="Times New Roman" w:cs="Times New Roman"/>
          <w:color w:val="222222"/>
          <w:sz w:val="24"/>
          <w:szCs w:val="24"/>
          <w:shd w:val="clear" w:color="auto" w:fill="FFFFFF"/>
        </w:rPr>
        <w:t>Barbarie y C</w:t>
      </w:r>
      <w:r w:rsidR="00E61F03" w:rsidRPr="00CC0312">
        <w:rPr>
          <w:rFonts w:ascii="Times New Roman" w:hAnsi="Times New Roman" w:cs="Times New Roman"/>
          <w:color w:val="222222"/>
          <w:sz w:val="24"/>
          <w:szCs w:val="24"/>
          <w:shd w:val="clear" w:color="auto" w:fill="FFFFFF"/>
        </w:rPr>
        <w:t>ivilización. Y luego</w:t>
      </w:r>
      <w:r w:rsidR="00FC43AB" w:rsidRPr="00CC0312">
        <w:rPr>
          <w:rFonts w:ascii="Times New Roman" w:hAnsi="Times New Roman" w:cs="Times New Roman"/>
          <w:color w:val="222222"/>
          <w:sz w:val="24"/>
          <w:szCs w:val="24"/>
          <w:shd w:val="clear" w:color="auto" w:fill="FFFFFF"/>
        </w:rPr>
        <w:t xml:space="preserve"> </w:t>
      </w:r>
      <w:r w:rsidR="001B6971" w:rsidRPr="00CC0312">
        <w:rPr>
          <w:rFonts w:ascii="Times New Roman" w:hAnsi="Times New Roman" w:cs="Times New Roman"/>
          <w:color w:val="222222"/>
          <w:sz w:val="24"/>
          <w:szCs w:val="24"/>
          <w:shd w:val="clear" w:color="auto" w:fill="FFFFFF"/>
        </w:rPr>
        <w:fldChar w:fldCharType="begin" w:fldLock="1"/>
      </w:r>
      <w:r w:rsidR="001B6971" w:rsidRPr="00CC0312">
        <w:rPr>
          <w:rFonts w:ascii="Times New Roman" w:hAnsi="Times New Roman" w:cs="Times New Roman"/>
          <w:color w:val="222222"/>
          <w:sz w:val="24"/>
          <w:szCs w:val="24"/>
          <w:shd w:val="clear" w:color="auto" w:fill="FFFFFF"/>
        </w:rPr>
        <w:instrText>ADDIN CSL_CITATION { "citationItems" : [ { "id" : "ITEM-1", "itemData" : { "author" : [ { "dropping-particle" : "", "family" : "Service", "given" : "Elman R.", "non-dropping-particle" : "", "parse-names" : false, "suffix" : "" } ], "id" : "ITEM-1", "issued" : { "date-parts" : [ [ "1968" ] ] }, "title" : "Primitive Social Organization", "type" : "book" }, "uris" : [ "http://www.mendeley.com/documents/?uuid=cab1667d-c369-3212-9236-33012d30201b" ] } ], "mendeley" : { "formattedCitation" : "(Service, 1968)", "plainTextFormattedCitation" : "(Service, 1968)", "previouslyFormattedCitation" : "(Service, 1968)" }, "properties" : {  }, "schema" : "https://github.com/citation-style-language/schema/raw/master/csl-citation.json" }</w:instrText>
      </w:r>
      <w:r w:rsidR="001B6971" w:rsidRPr="00CC0312">
        <w:rPr>
          <w:rFonts w:ascii="Times New Roman" w:hAnsi="Times New Roman" w:cs="Times New Roman"/>
          <w:color w:val="222222"/>
          <w:sz w:val="24"/>
          <w:szCs w:val="24"/>
          <w:shd w:val="clear" w:color="auto" w:fill="FFFFFF"/>
        </w:rPr>
        <w:fldChar w:fldCharType="separate"/>
      </w:r>
      <w:r w:rsidR="001B6971" w:rsidRPr="00CC0312">
        <w:rPr>
          <w:rFonts w:ascii="Times New Roman" w:hAnsi="Times New Roman" w:cs="Times New Roman"/>
          <w:noProof/>
          <w:color w:val="222222"/>
          <w:sz w:val="24"/>
          <w:szCs w:val="24"/>
          <w:shd w:val="clear" w:color="auto" w:fill="FFFFFF"/>
        </w:rPr>
        <w:t>(Service, 1968)</w:t>
      </w:r>
      <w:r w:rsidR="001B6971" w:rsidRPr="00CC0312">
        <w:rPr>
          <w:rFonts w:ascii="Times New Roman" w:hAnsi="Times New Roman" w:cs="Times New Roman"/>
          <w:color w:val="222222"/>
          <w:sz w:val="24"/>
          <w:szCs w:val="24"/>
          <w:shd w:val="clear" w:color="auto" w:fill="FFFFFF"/>
        </w:rPr>
        <w:fldChar w:fldCharType="end"/>
      </w:r>
      <w:r w:rsidR="001B6971" w:rsidRPr="00CC0312">
        <w:rPr>
          <w:rFonts w:ascii="Times New Roman" w:hAnsi="Times New Roman" w:cs="Times New Roman"/>
          <w:color w:val="222222"/>
          <w:sz w:val="24"/>
          <w:szCs w:val="24"/>
          <w:shd w:val="clear" w:color="auto" w:fill="FFFFFF"/>
        </w:rPr>
        <w:t xml:space="preserve"> </w:t>
      </w:r>
      <w:r w:rsidR="00E61F03" w:rsidRPr="00CC0312">
        <w:rPr>
          <w:rFonts w:ascii="Times New Roman" w:hAnsi="Times New Roman" w:cs="Times New Roman"/>
          <w:color w:val="222222"/>
          <w:sz w:val="24"/>
          <w:szCs w:val="24"/>
          <w:shd w:val="clear" w:color="auto" w:fill="FFFFFF"/>
        </w:rPr>
        <w:t xml:space="preserve">quien propuso esta </w:t>
      </w:r>
      <w:r w:rsidR="00794F01" w:rsidRPr="00CC0312">
        <w:rPr>
          <w:rFonts w:ascii="Times New Roman" w:hAnsi="Times New Roman" w:cs="Times New Roman"/>
          <w:color w:val="222222"/>
          <w:sz w:val="24"/>
          <w:szCs w:val="24"/>
          <w:shd w:val="clear" w:color="auto" w:fill="FFFFFF"/>
        </w:rPr>
        <w:t>división</w:t>
      </w:r>
      <w:r w:rsidR="00996259" w:rsidRPr="00CC0312">
        <w:rPr>
          <w:rFonts w:ascii="Times New Roman" w:hAnsi="Times New Roman" w:cs="Times New Roman"/>
          <w:color w:val="222222"/>
          <w:sz w:val="24"/>
          <w:szCs w:val="24"/>
          <w:shd w:val="clear" w:color="auto" w:fill="FFFFFF"/>
        </w:rPr>
        <w:t>:</w:t>
      </w:r>
    </w:p>
    <w:p w:rsidR="00611C27" w:rsidRPr="00CC0312" w:rsidRDefault="00611C27" w:rsidP="00B4490E">
      <w:pPr>
        <w:pStyle w:val="Prrafodelista"/>
        <w:numPr>
          <w:ilvl w:val="0"/>
          <w:numId w:val="2"/>
        </w:numPr>
        <w:spacing w:after="0" w:line="360" w:lineRule="auto"/>
        <w:jc w:val="both"/>
        <w:rPr>
          <w:rFonts w:ascii="Times New Roman" w:hAnsi="Times New Roman" w:cs="Times New Roman"/>
          <w:color w:val="222222"/>
          <w:sz w:val="24"/>
          <w:szCs w:val="24"/>
          <w:shd w:val="clear" w:color="auto" w:fill="FFFFFF"/>
        </w:rPr>
      </w:pPr>
      <w:r w:rsidRPr="00CC0312">
        <w:rPr>
          <w:rFonts w:ascii="Times New Roman" w:hAnsi="Times New Roman" w:cs="Times New Roman"/>
          <w:color w:val="212121"/>
          <w:sz w:val="24"/>
          <w:szCs w:val="24"/>
          <w:shd w:val="clear" w:color="auto" w:fill="FFFFFF"/>
        </w:rPr>
        <w:t>Bandas de cazadores-recolectores (categorización de deberes y responsabilidades).</w:t>
      </w:r>
    </w:p>
    <w:p w:rsidR="00611C27" w:rsidRPr="00CC0312" w:rsidRDefault="00611C27" w:rsidP="00B4490E">
      <w:pPr>
        <w:pStyle w:val="Prrafodelista"/>
        <w:numPr>
          <w:ilvl w:val="0"/>
          <w:numId w:val="2"/>
        </w:numPr>
        <w:spacing w:after="0" w:line="360" w:lineRule="auto"/>
        <w:jc w:val="both"/>
        <w:rPr>
          <w:rFonts w:ascii="Times New Roman" w:hAnsi="Times New Roman" w:cs="Times New Roman"/>
          <w:color w:val="222222"/>
          <w:sz w:val="24"/>
          <w:szCs w:val="24"/>
          <w:shd w:val="clear" w:color="auto" w:fill="FFFFFF"/>
        </w:rPr>
      </w:pPr>
      <w:r w:rsidRPr="00CC0312">
        <w:rPr>
          <w:rFonts w:ascii="Times New Roman" w:hAnsi="Times New Roman" w:cs="Times New Roman"/>
          <w:color w:val="212121"/>
          <w:sz w:val="24"/>
          <w:szCs w:val="24"/>
          <w:shd w:val="clear" w:color="auto" w:fill="FFFFFF"/>
        </w:rPr>
        <w:lastRenderedPageBreak/>
        <w:t xml:space="preserve">Sociedades tribales en las que hay algunos ejemplos limitados de rango social y prestigio. </w:t>
      </w:r>
    </w:p>
    <w:p w:rsidR="00611C27" w:rsidRPr="00CC0312" w:rsidRDefault="00611C27" w:rsidP="00B4490E">
      <w:pPr>
        <w:pStyle w:val="Prrafodelista"/>
        <w:numPr>
          <w:ilvl w:val="0"/>
          <w:numId w:val="2"/>
        </w:numPr>
        <w:spacing w:after="0" w:line="360" w:lineRule="auto"/>
        <w:jc w:val="both"/>
        <w:rPr>
          <w:rFonts w:ascii="Times New Roman" w:hAnsi="Times New Roman" w:cs="Times New Roman"/>
          <w:color w:val="222222"/>
          <w:sz w:val="24"/>
          <w:szCs w:val="24"/>
          <w:shd w:val="clear" w:color="auto" w:fill="FFFFFF"/>
        </w:rPr>
      </w:pPr>
      <w:r w:rsidRPr="00CC0312">
        <w:rPr>
          <w:rFonts w:ascii="Times New Roman" w:hAnsi="Times New Roman" w:cs="Times New Roman"/>
          <w:color w:val="212121"/>
          <w:sz w:val="24"/>
          <w:szCs w:val="24"/>
          <w:shd w:val="clear" w:color="auto" w:fill="FFFFFF"/>
        </w:rPr>
        <w:t xml:space="preserve">Estructuras estratificadas dirigidas por caudillos. </w:t>
      </w:r>
    </w:p>
    <w:p w:rsidR="007C5090" w:rsidRPr="00F315AA" w:rsidRDefault="00611C27" w:rsidP="00B4490E">
      <w:pPr>
        <w:pStyle w:val="Prrafodelista"/>
        <w:numPr>
          <w:ilvl w:val="0"/>
          <w:numId w:val="2"/>
        </w:numPr>
        <w:spacing w:after="0" w:line="360" w:lineRule="auto"/>
        <w:jc w:val="both"/>
        <w:rPr>
          <w:rFonts w:ascii="Times New Roman" w:hAnsi="Times New Roman" w:cs="Times New Roman"/>
          <w:color w:val="222222"/>
          <w:sz w:val="24"/>
          <w:szCs w:val="24"/>
          <w:shd w:val="clear" w:color="auto" w:fill="FFFFFF"/>
        </w:rPr>
      </w:pPr>
      <w:r w:rsidRPr="00CC0312">
        <w:rPr>
          <w:rFonts w:ascii="Times New Roman" w:hAnsi="Times New Roman" w:cs="Times New Roman"/>
          <w:color w:val="212121"/>
          <w:sz w:val="24"/>
          <w:szCs w:val="24"/>
          <w:shd w:val="clear" w:color="auto" w:fill="FFFFFF"/>
        </w:rPr>
        <w:t>Civilizaciones, con jerarquías sociales complejas y gobiernos organizados e institucionales.</w:t>
      </w:r>
    </w:p>
    <w:p w:rsidR="00794F01" w:rsidRPr="004B65B1" w:rsidRDefault="00F315AA" w:rsidP="00B4490E">
      <w:pPr>
        <w:pStyle w:val="Prrafodelista"/>
        <w:spacing w:after="0" w:line="360" w:lineRule="auto"/>
        <w:ind w:left="0"/>
        <w:jc w:val="both"/>
        <w:rPr>
          <w:rFonts w:ascii="Times New Roman" w:hAnsi="Times New Roman" w:cs="Times New Roman"/>
          <w:b/>
          <w:color w:val="212121"/>
          <w:sz w:val="24"/>
          <w:szCs w:val="24"/>
          <w:shd w:val="clear" w:color="auto" w:fill="FFFFFF"/>
        </w:rPr>
      </w:pPr>
      <w:r w:rsidRPr="004B65B1">
        <w:rPr>
          <w:rFonts w:ascii="Times New Roman" w:hAnsi="Times New Roman" w:cs="Times New Roman"/>
          <w:b/>
          <w:color w:val="212121"/>
          <w:sz w:val="24"/>
          <w:szCs w:val="24"/>
          <w:shd w:val="clear" w:color="auto" w:fill="FFFFFF"/>
        </w:rPr>
        <w:t xml:space="preserve">Tipos de sociedades </w:t>
      </w:r>
    </w:p>
    <w:p w:rsidR="00EB076A" w:rsidRDefault="008A0286" w:rsidP="00B4490E">
      <w:pPr>
        <w:pStyle w:val="Prrafodelista"/>
        <w:spacing w:after="0" w:line="360" w:lineRule="auto"/>
        <w:ind w:left="0"/>
        <w:jc w:val="both"/>
        <w:rPr>
          <w:rFonts w:ascii="Times New Roman" w:hAnsi="Times New Roman" w:cs="Times New Roman"/>
          <w:color w:val="212121"/>
          <w:sz w:val="24"/>
          <w:szCs w:val="24"/>
          <w:shd w:val="clear" w:color="auto" w:fill="FFFFFF"/>
        </w:rPr>
      </w:pPr>
      <w:r w:rsidRPr="00CC0312">
        <w:rPr>
          <w:rFonts w:ascii="Times New Roman" w:hAnsi="Times New Roman" w:cs="Times New Roman"/>
          <w:color w:val="212121"/>
          <w:sz w:val="24"/>
          <w:szCs w:val="24"/>
          <w:shd w:val="clear" w:color="auto" w:fill="FFFFFF"/>
        </w:rPr>
        <w:t xml:space="preserve">Según </w:t>
      </w:r>
      <w:r w:rsidRPr="00CC0312">
        <w:rPr>
          <w:rFonts w:ascii="Times New Roman" w:hAnsi="Times New Roman" w:cs="Times New Roman"/>
          <w:color w:val="212121"/>
          <w:sz w:val="24"/>
          <w:szCs w:val="24"/>
          <w:shd w:val="clear" w:color="auto" w:fill="FFFFFF"/>
        </w:rPr>
        <w:fldChar w:fldCharType="begin" w:fldLock="1"/>
      </w:r>
      <w:r w:rsidR="0010065B">
        <w:rPr>
          <w:rFonts w:ascii="Times New Roman" w:hAnsi="Times New Roman" w:cs="Times New Roman"/>
          <w:color w:val="212121"/>
          <w:sz w:val="24"/>
          <w:szCs w:val="24"/>
          <w:shd w:val="clear" w:color="auto" w:fill="FFFFFF"/>
        </w:rPr>
        <w:instrText>ADDIN CSL_CITATION { "citationItems" : [ { "id" : "ITEM-1", "itemData" : { "author" : [ { "dropping-particle" : "", "family" : "Fern\u00e1ndez-Carri\u00f3n", "given" : "Miguel H\u00e9ctor", "non-dropping-particle" : "", "parse-names" : false, "suffix" : "" } ], "container-title" : "Historia Actual Online", "id" : "ITEM-1", "issued" : { "date-parts" : [ [ "2005" ] ] }, "page" : "15-30", "title" : "Aproximaci\u00f3n a las Relaciones de Poder en la Red", "type" : "article-journal", "volume" : "6" }, "uris" : [ "http://www.mendeley.com/documents/?uuid=95780e0a-57a6-4b1e-bf37-415e971509ae" ] } ], "mendeley" : { "formattedCitation" : "(Fern\u00e1ndez-Carri\u00f3n, 2005)", "plainTextFormattedCitation" : "(Fern\u00e1ndez-Carri\u00f3n, 2005)", "previouslyFormattedCitation" : "(Fern\u00e1ndez-Carri\u00f3n, 2005)" }, "properties" : {  }, "schema" : "https://github.com/citation-style-language/schema/raw/master/csl-citation.json" }</w:instrText>
      </w:r>
      <w:r w:rsidRPr="00CC0312">
        <w:rPr>
          <w:rFonts w:ascii="Times New Roman" w:hAnsi="Times New Roman" w:cs="Times New Roman"/>
          <w:color w:val="212121"/>
          <w:sz w:val="24"/>
          <w:szCs w:val="24"/>
          <w:shd w:val="clear" w:color="auto" w:fill="FFFFFF"/>
        </w:rPr>
        <w:fldChar w:fldCharType="separate"/>
      </w:r>
      <w:r w:rsidRPr="00CC0312">
        <w:rPr>
          <w:rFonts w:ascii="Times New Roman" w:hAnsi="Times New Roman" w:cs="Times New Roman"/>
          <w:noProof/>
          <w:color w:val="212121"/>
          <w:sz w:val="24"/>
          <w:szCs w:val="24"/>
          <w:shd w:val="clear" w:color="auto" w:fill="FFFFFF"/>
        </w:rPr>
        <w:t>(Fernández-Carrión, 2005)</w:t>
      </w:r>
      <w:r w:rsidRPr="00CC0312">
        <w:rPr>
          <w:rFonts w:ascii="Times New Roman" w:hAnsi="Times New Roman" w:cs="Times New Roman"/>
          <w:color w:val="212121"/>
          <w:sz w:val="24"/>
          <w:szCs w:val="24"/>
          <w:shd w:val="clear" w:color="auto" w:fill="FFFFFF"/>
        </w:rPr>
        <w:fldChar w:fldCharType="end"/>
      </w:r>
      <w:r w:rsidRPr="00CC0312">
        <w:rPr>
          <w:rFonts w:ascii="Times New Roman" w:hAnsi="Times New Roman" w:cs="Times New Roman"/>
          <w:color w:val="212121"/>
          <w:sz w:val="24"/>
          <w:szCs w:val="24"/>
          <w:shd w:val="clear" w:color="auto" w:fill="FFFFFF"/>
        </w:rPr>
        <w:t xml:space="preserve"> conjunción de las sociedades según sus modos de producción, desarrollo, consumo, en el tiempo se puede representar en esta tabla</w:t>
      </w:r>
      <w:r w:rsidR="007E732D">
        <w:rPr>
          <w:rFonts w:ascii="Times New Roman" w:hAnsi="Times New Roman" w:cs="Times New Roman"/>
          <w:color w:val="212121"/>
          <w:sz w:val="24"/>
          <w:szCs w:val="24"/>
          <w:shd w:val="clear" w:color="auto" w:fill="FFFFFF"/>
        </w:rPr>
        <w:t>.</w:t>
      </w:r>
    </w:p>
    <w:p w:rsidR="00EB076A" w:rsidRPr="00CC0312" w:rsidRDefault="0026681F" w:rsidP="00B4490E">
      <w:pPr>
        <w:pStyle w:val="Prrafodelista"/>
        <w:spacing w:after="0" w:line="360" w:lineRule="auto"/>
        <w:ind w:left="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w:t>
      </w:r>
    </w:p>
    <w:tbl>
      <w:tblPr>
        <w:tblStyle w:val="Tablaconcuadrcula"/>
        <w:tblW w:w="8217" w:type="dxa"/>
        <w:tblLook w:val="04A0" w:firstRow="1" w:lastRow="0" w:firstColumn="1" w:lastColumn="0" w:noHBand="0" w:noVBand="1"/>
      </w:tblPr>
      <w:tblGrid>
        <w:gridCol w:w="1334"/>
        <w:gridCol w:w="1737"/>
        <w:gridCol w:w="1762"/>
        <w:gridCol w:w="1724"/>
        <w:gridCol w:w="1938"/>
      </w:tblGrid>
      <w:tr w:rsidR="00F91811" w:rsidRPr="00CC0312" w:rsidTr="00212CAF">
        <w:trPr>
          <w:trHeight w:val="350"/>
        </w:trPr>
        <w:tc>
          <w:tcPr>
            <w:tcW w:w="1402" w:type="dxa"/>
            <w:shd w:val="clear" w:color="auto" w:fill="auto"/>
            <w:noWrap/>
            <w:hideMark/>
          </w:tcPr>
          <w:p w:rsidR="008A0286" w:rsidRPr="0026681F" w:rsidRDefault="008A0286" w:rsidP="00011DC4">
            <w:pPr>
              <w:jc w:val="center"/>
              <w:rPr>
                <w:rFonts w:ascii="Times New Roman" w:hAnsi="Times New Roman" w:cs="Times New Roman"/>
                <w:sz w:val="24"/>
                <w:szCs w:val="24"/>
              </w:rPr>
            </w:pPr>
            <w:r w:rsidRPr="0026681F">
              <w:rPr>
                <w:rFonts w:ascii="Times New Roman" w:hAnsi="Times New Roman" w:cs="Times New Roman"/>
                <w:sz w:val="24"/>
                <w:szCs w:val="24"/>
              </w:rPr>
              <w:t>Sociedades en el tiempo</w:t>
            </w:r>
          </w:p>
        </w:tc>
        <w:tc>
          <w:tcPr>
            <w:tcW w:w="1708" w:type="dxa"/>
            <w:shd w:val="clear" w:color="auto" w:fill="auto"/>
            <w:noWrap/>
            <w:hideMark/>
          </w:tcPr>
          <w:p w:rsidR="008A0286" w:rsidRPr="0026681F" w:rsidRDefault="008A0286" w:rsidP="00011DC4">
            <w:pPr>
              <w:jc w:val="center"/>
              <w:rPr>
                <w:rFonts w:ascii="Times New Roman" w:hAnsi="Times New Roman" w:cs="Times New Roman"/>
                <w:sz w:val="24"/>
                <w:szCs w:val="24"/>
              </w:rPr>
            </w:pPr>
            <w:r w:rsidRPr="0026681F">
              <w:rPr>
                <w:rFonts w:ascii="Times New Roman" w:hAnsi="Times New Roman" w:cs="Times New Roman"/>
                <w:sz w:val="24"/>
                <w:szCs w:val="24"/>
              </w:rPr>
              <w:t>Pre</w:t>
            </w:r>
            <w:r w:rsidR="009C71AF" w:rsidRPr="0026681F">
              <w:rPr>
                <w:rFonts w:ascii="Times New Roman" w:hAnsi="Times New Roman" w:cs="Times New Roman"/>
                <w:sz w:val="24"/>
                <w:szCs w:val="24"/>
              </w:rPr>
              <w:t>-</w:t>
            </w:r>
            <w:r w:rsidRPr="0026681F">
              <w:rPr>
                <w:rFonts w:ascii="Times New Roman" w:hAnsi="Times New Roman" w:cs="Times New Roman"/>
                <w:sz w:val="24"/>
                <w:szCs w:val="24"/>
              </w:rPr>
              <w:t>industrial</w:t>
            </w:r>
          </w:p>
        </w:tc>
        <w:tc>
          <w:tcPr>
            <w:tcW w:w="1704" w:type="dxa"/>
            <w:shd w:val="clear" w:color="auto" w:fill="auto"/>
            <w:noWrap/>
            <w:hideMark/>
          </w:tcPr>
          <w:p w:rsidR="008A0286" w:rsidRPr="0026681F" w:rsidRDefault="008A0286" w:rsidP="00011DC4">
            <w:pPr>
              <w:jc w:val="center"/>
              <w:rPr>
                <w:rFonts w:ascii="Times New Roman" w:hAnsi="Times New Roman" w:cs="Times New Roman"/>
                <w:sz w:val="24"/>
                <w:szCs w:val="24"/>
              </w:rPr>
            </w:pPr>
            <w:r w:rsidRPr="0026681F">
              <w:rPr>
                <w:rFonts w:ascii="Times New Roman" w:hAnsi="Times New Roman" w:cs="Times New Roman"/>
                <w:sz w:val="24"/>
                <w:szCs w:val="24"/>
              </w:rPr>
              <w:t>Industrialismo</w:t>
            </w:r>
          </w:p>
        </w:tc>
        <w:tc>
          <w:tcPr>
            <w:tcW w:w="1560" w:type="dxa"/>
            <w:shd w:val="clear" w:color="auto" w:fill="auto"/>
            <w:noWrap/>
            <w:hideMark/>
          </w:tcPr>
          <w:p w:rsidR="008A0286" w:rsidRPr="0026681F" w:rsidRDefault="008A0286" w:rsidP="00011DC4">
            <w:pPr>
              <w:jc w:val="center"/>
              <w:rPr>
                <w:rFonts w:ascii="Times New Roman" w:hAnsi="Times New Roman" w:cs="Times New Roman"/>
                <w:sz w:val="24"/>
                <w:szCs w:val="24"/>
              </w:rPr>
            </w:pPr>
            <w:r w:rsidRPr="0026681F">
              <w:rPr>
                <w:rFonts w:ascii="Times New Roman" w:hAnsi="Times New Roman" w:cs="Times New Roman"/>
                <w:sz w:val="24"/>
                <w:szCs w:val="24"/>
              </w:rPr>
              <w:t>Post</w:t>
            </w:r>
            <w:r w:rsidR="009C71AF" w:rsidRPr="0026681F">
              <w:rPr>
                <w:rFonts w:ascii="Times New Roman" w:hAnsi="Times New Roman" w:cs="Times New Roman"/>
                <w:sz w:val="24"/>
                <w:szCs w:val="24"/>
              </w:rPr>
              <w:t>-</w:t>
            </w:r>
            <w:r w:rsidRPr="0026681F">
              <w:rPr>
                <w:rFonts w:ascii="Times New Roman" w:hAnsi="Times New Roman" w:cs="Times New Roman"/>
                <w:sz w:val="24"/>
                <w:szCs w:val="24"/>
              </w:rPr>
              <w:t>industrial</w:t>
            </w:r>
          </w:p>
        </w:tc>
        <w:tc>
          <w:tcPr>
            <w:tcW w:w="1843" w:type="dxa"/>
            <w:shd w:val="clear" w:color="auto" w:fill="auto"/>
            <w:noWrap/>
            <w:hideMark/>
          </w:tcPr>
          <w:p w:rsidR="008A0286" w:rsidRPr="0026681F" w:rsidRDefault="008A0286" w:rsidP="00011DC4">
            <w:pPr>
              <w:jc w:val="center"/>
              <w:rPr>
                <w:rFonts w:ascii="Times New Roman" w:hAnsi="Times New Roman" w:cs="Times New Roman"/>
                <w:sz w:val="24"/>
                <w:szCs w:val="24"/>
              </w:rPr>
            </w:pPr>
            <w:r w:rsidRPr="0026681F">
              <w:rPr>
                <w:rFonts w:ascii="Times New Roman" w:hAnsi="Times New Roman" w:cs="Times New Roman"/>
                <w:sz w:val="24"/>
                <w:szCs w:val="24"/>
              </w:rPr>
              <w:t>Informacionalismo</w:t>
            </w:r>
          </w:p>
        </w:tc>
      </w:tr>
      <w:tr w:rsidR="00F91811" w:rsidRPr="00CC0312" w:rsidTr="00212CAF">
        <w:trPr>
          <w:trHeight w:val="823"/>
        </w:trPr>
        <w:tc>
          <w:tcPr>
            <w:tcW w:w="1402"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Según modos de producción</w:t>
            </w:r>
          </w:p>
        </w:tc>
        <w:tc>
          <w:tcPr>
            <w:tcW w:w="1708"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 xml:space="preserve"> Diferentes modos de producción (destacando el sistema feudal)</w:t>
            </w:r>
          </w:p>
        </w:tc>
        <w:tc>
          <w:tcPr>
            <w:tcW w:w="1704"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Capitalismo Estatismo (comunismo, colectivismo)</w:t>
            </w:r>
          </w:p>
        </w:tc>
        <w:tc>
          <w:tcPr>
            <w:tcW w:w="1560" w:type="dxa"/>
            <w:shd w:val="clear" w:color="auto" w:fill="auto"/>
            <w:noWrap/>
            <w:hideMark/>
          </w:tcPr>
          <w:p w:rsidR="00F91811"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Nuevo capitalismo (global)</w:t>
            </w:r>
          </w:p>
          <w:p w:rsidR="008A0286" w:rsidRPr="0026681F" w:rsidRDefault="008A0286" w:rsidP="00F91811">
            <w:pPr>
              <w:rPr>
                <w:rFonts w:ascii="Times New Roman" w:hAnsi="Times New Roman" w:cs="Times New Roman"/>
                <w:sz w:val="24"/>
                <w:szCs w:val="24"/>
              </w:rPr>
            </w:pPr>
          </w:p>
        </w:tc>
        <w:tc>
          <w:tcPr>
            <w:tcW w:w="1843" w:type="dxa"/>
            <w:shd w:val="clear" w:color="auto" w:fill="auto"/>
            <w:noWrap/>
            <w:hideMark/>
          </w:tcPr>
          <w:p w:rsidR="00F91811"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"Estatismo mixto"(China...)</w:t>
            </w:r>
          </w:p>
          <w:p w:rsidR="008A0286" w:rsidRPr="0026681F" w:rsidRDefault="008A0286" w:rsidP="00F91811">
            <w:pPr>
              <w:rPr>
                <w:rFonts w:ascii="Times New Roman" w:hAnsi="Times New Roman" w:cs="Times New Roman"/>
                <w:sz w:val="24"/>
                <w:szCs w:val="24"/>
              </w:rPr>
            </w:pPr>
          </w:p>
        </w:tc>
      </w:tr>
      <w:tr w:rsidR="00F91811" w:rsidRPr="00CC0312" w:rsidTr="00F91811">
        <w:trPr>
          <w:trHeight w:val="946"/>
        </w:trPr>
        <w:tc>
          <w:tcPr>
            <w:tcW w:w="1402"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Factores productivos</w:t>
            </w:r>
          </w:p>
        </w:tc>
        <w:tc>
          <w:tcPr>
            <w:tcW w:w="1708"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Recursos naturales Recursos humanos</w:t>
            </w:r>
          </w:p>
        </w:tc>
        <w:tc>
          <w:tcPr>
            <w:tcW w:w="1704"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Capital Recursos naturales Recursos humanos Factor empresarial</w:t>
            </w:r>
          </w:p>
        </w:tc>
        <w:tc>
          <w:tcPr>
            <w:tcW w:w="1560"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Capital Recursos naturales Recursos humanos Factor empresarial</w:t>
            </w:r>
          </w:p>
        </w:tc>
        <w:tc>
          <w:tcPr>
            <w:tcW w:w="1843"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Capital Recursos naturales Recursos humanos Factor empresarial Globalización</w:t>
            </w:r>
          </w:p>
        </w:tc>
      </w:tr>
      <w:tr w:rsidR="00F91811" w:rsidRPr="00CC0312" w:rsidTr="00212CAF">
        <w:trPr>
          <w:trHeight w:val="451"/>
        </w:trPr>
        <w:tc>
          <w:tcPr>
            <w:tcW w:w="1402"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Según modos de desarrollo</w:t>
            </w:r>
          </w:p>
        </w:tc>
        <w:tc>
          <w:tcPr>
            <w:tcW w:w="1708"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 xml:space="preserve"> Artesanal</w:t>
            </w:r>
          </w:p>
        </w:tc>
        <w:tc>
          <w:tcPr>
            <w:tcW w:w="1704"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 xml:space="preserve"> Industrial</w:t>
            </w:r>
          </w:p>
        </w:tc>
        <w:tc>
          <w:tcPr>
            <w:tcW w:w="1560"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 xml:space="preserve"> Postindustrial </w:t>
            </w:r>
          </w:p>
        </w:tc>
        <w:tc>
          <w:tcPr>
            <w:tcW w:w="1843"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Informacional</w:t>
            </w:r>
          </w:p>
        </w:tc>
      </w:tr>
      <w:tr w:rsidR="00F91811" w:rsidRPr="00CC0312" w:rsidTr="00212CAF">
        <w:trPr>
          <w:trHeight w:val="1124"/>
        </w:trPr>
        <w:tc>
          <w:tcPr>
            <w:tcW w:w="1402"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Sectores económicos (ordenados según su importancia –OSI)</w:t>
            </w:r>
          </w:p>
        </w:tc>
        <w:tc>
          <w:tcPr>
            <w:tcW w:w="1708"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Sector primario (o agrícola y ganadero)</w:t>
            </w:r>
          </w:p>
        </w:tc>
        <w:tc>
          <w:tcPr>
            <w:tcW w:w="1704"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Sector secundario (o industrial) Sector primario Sector terciario (o servicios</w:t>
            </w:r>
          </w:p>
        </w:tc>
        <w:tc>
          <w:tcPr>
            <w:tcW w:w="1560"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Sector secundario Sector terciario</w:t>
            </w:r>
          </w:p>
        </w:tc>
        <w:tc>
          <w:tcPr>
            <w:tcW w:w="1843"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Sector terciario Sector secundario</w:t>
            </w:r>
          </w:p>
        </w:tc>
      </w:tr>
      <w:tr w:rsidR="00F91811" w:rsidRPr="00CC0312" w:rsidTr="00212CAF">
        <w:trPr>
          <w:trHeight w:val="559"/>
        </w:trPr>
        <w:tc>
          <w:tcPr>
            <w:tcW w:w="1402"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Según modos de consumo</w:t>
            </w:r>
          </w:p>
        </w:tc>
        <w:tc>
          <w:tcPr>
            <w:tcW w:w="1708"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 xml:space="preserve"> Subsistencia </w:t>
            </w:r>
          </w:p>
        </w:tc>
        <w:tc>
          <w:tcPr>
            <w:tcW w:w="1704"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Producción Consumo (individualizada)</w:t>
            </w:r>
          </w:p>
        </w:tc>
        <w:tc>
          <w:tcPr>
            <w:tcW w:w="1560"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 xml:space="preserve"> Consumo (en masa)</w:t>
            </w:r>
          </w:p>
        </w:tc>
        <w:tc>
          <w:tcPr>
            <w:tcW w:w="1843"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 xml:space="preserve"> "Ocio red"</w:t>
            </w:r>
          </w:p>
        </w:tc>
      </w:tr>
      <w:tr w:rsidR="00F91811" w:rsidRPr="00CC0312" w:rsidTr="00212CAF">
        <w:trPr>
          <w:trHeight w:val="798"/>
        </w:trPr>
        <w:tc>
          <w:tcPr>
            <w:tcW w:w="1402"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Agentes económicos (OSI)</w:t>
            </w:r>
          </w:p>
        </w:tc>
        <w:tc>
          <w:tcPr>
            <w:tcW w:w="1708"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Economías domésticas</w:t>
            </w:r>
          </w:p>
        </w:tc>
        <w:tc>
          <w:tcPr>
            <w:tcW w:w="1704"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Empresas Economías domésticas Sector Público</w:t>
            </w:r>
          </w:p>
        </w:tc>
        <w:tc>
          <w:tcPr>
            <w:tcW w:w="1560"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Empresas Economías domésticas Sector público</w:t>
            </w:r>
          </w:p>
        </w:tc>
        <w:tc>
          <w:tcPr>
            <w:tcW w:w="1843"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Economías domésticas (por red) "Empresas red"</w:t>
            </w:r>
          </w:p>
        </w:tc>
      </w:tr>
      <w:tr w:rsidR="00F91811" w:rsidRPr="00CC0312" w:rsidTr="00212CAF">
        <w:trPr>
          <w:trHeight w:val="1238"/>
        </w:trPr>
        <w:tc>
          <w:tcPr>
            <w:tcW w:w="1402"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lastRenderedPageBreak/>
              <w:t>Estructura de mercado (OSI)</w:t>
            </w:r>
          </w:p>
        </w:tc>
        <w:tc>
          <w:tcPr>
            <w:tcW w:w="1708"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Empresa artesanal</w:t>
            </w:r>
          </w:p>
        </w:tc>
        <w:tc>
          <w:tcPr>
            <w:tcW w:w="1704"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Monopolio Oligopolio Empresa</w:t>
            </w:r>
          </w:p>
        </w:tc>
        <w:tc>
          <w:tcPr>
            <w:tcW w:w="1560"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Oligopolio Monopolio Empresa</w:t>
            </w:r>
          </w:p>
        </w:tc>
        <w:tc>
          <w:tcPr>
            <w:tcW w:w="1843"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Oligopolio (tendente a una creciente monopolización de los diferentes sectores) Empresas red (en una creciente subcontrata)</w:t>
            </w:r>
          </w:p>
        </w:tc>
      </w:tr>
      <w:tr w:rsidR="00F91811" w:rsidRPr="00CC0312" w:rsidTr="006C7907">
        <w:trPr>
          <w:trHeight w:val="1118"/>
        </w:trPr>
        <w:tc>
          <w:tcPr>
            <w:tcW w:w="1402"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Atendiendo a su desarrollo histórico</w:t>
            </w:r>
          </w:p>
        </w:tc>
        <w:tc>
          <w:tcPr>
            <w:tcW w:w="1708"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Sociedad medieval (correspondiente a la alta y baja Edad Media) Sociedad moderna (c. Edad Moderna)</w:t>
            </w:r>
          </w:p>
        </w:tc>
        <w:tc>
          <w:tcPr>
            <w:tcW w:w="1704"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Sociedad industrial (c. Edad Contemporánea)</w:t>
            </w:r>
          </w:p>
        </w:tc>
        <w:tc>
          <w:tcPr>
            <w:tcW w:w="1560"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Sociedad postindustrial (c. Edad Contemporánea)</w:t>
            </w:r>
          </w:p>
        </w:tc>
        <w:tc>
          <w:tcPr>
            <w:tcW w:w="1843"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Sociedad red (c. "Edad Actual")</w:t>
            </w:r>
          </w:p>
        </w:tc>
      </w:tr>
      <w:tr w:rsidR="00F91811" w:rsidRPr="00CC0312" w:rsidTr="00F91811">
        <w:trPr>
          <w:trHeight w:val="704"/>
        </w:trPr>
        <w:tc>
          <w:tcPr>
            <w:tcW w:w="1402"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Agentes sociales</w:t>
            </w:r>
          </w:p>
        </w:tc>
        <w:tc>
          <w:tcPr>
            <w:tcW w:w="1708"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Colectivo (familiar y local)</w:t>
            </w:r>
          </w:p>
        </w:tc>
        <w:tc>
          <w:tcPr>
            <w:tcW w:w="1704"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Colectivo (familiar y afinidades)</w:t>
            </w:r>
          </w:p>
        </w:tc>
        <w:tc>
          <w:tcPr>
            <w:tcW w:w="1560"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Sujeto dentro del colectivo (de afinidades)</w:t>
            </w:r>
          </w:p>
        </w:tc>
        <w:tc>
          <w:tcPr>
            <w:tcW w:w="1843" w:type="dxa"/>
            <w:shd w:val="clear" w:color="auto" w:fill="auto"/>
            <w:noWrap/>
            <w:hideMark/>
          </w:tcPr>
          <w:p w:rsidR="008A0286" w:rsidRPr="0026681F" w:rsidRDefault="008A0286" w:rsidP="00011DC4">
            <w:pPr>
              <w:rPr>
                <w:rFonts w:ascii="Times New Roman" w:hAnsi="Times New Roman" w:cs="Times New Roman"/>
                <w:sz w:val="24"/>
                <w:szCs w:val="24"/>
              </w:rPr>
            </w:pPr>
            <w:r w:rsidRPr="0026681F">
              <w:rPr>
                <w:rFonts w:ascii="Times New Roman" w:hAnsi="Times New Roman" w:cs="Times New Roman"/>
                <w:sz w:val="24"/>
                <w:szCs w:val="24"/>
              </w:rPr>
              <w:t>Sujeto (que atiende principalmente a sus necesidades)</w:t>
            </w:r>
          </w:p>
        </w:tc>
      </w:tr>
    </w:tbl>
    <w:p w:rsidR="00587529" w:rsidRPr="00F861A8" w:rsidRDefault="00587529" w:rsidP="00794F01">
      <w:pPr>
        <w:pStyle w:val="Prrafodelista"/>
        <w:ind w:left="0"/>
        <w:jc w:val="both"/>
        <w:rPr>
          <w:rFonts w:ascii="Times New Roman" w:hAnsi="Times New Roman" w:cs="Times New Roman"/>
          <w:color w:val="212121"/>
          <w:sz w:val="24"/>
          <w:szCs w:val="24"/>
          <w:shd w:val="clear" w:color="auto" w:fill="FFFFFF"/>
        </w:rPr>
      </w:pPr>
    </w:p>
    <w:p w:rsidR="00C558E0" w:rsidRPr="00F861A8" w:rsidRDefault="00587529" w:rsidP="00B4490E">
      <w:pPr>
        <w:pStyle w:val="Prrafodelista"/>
        <w:spacing w:after="0" w:line="360" w:lineRule="auto"/>
        <w:ind w:left="0"/>
        <w:jc w:val="both"/>
        <w:rPr>
          <w:rFonts w:ascii="Times New Roman" w:hAnsi="Times New Roman" w:cs="Times New Roman"/>
          <w:color w:val="212121"/>
          <w:sz w:val="24"/>
          <w:szCs w:val="24"/>
          <w:shd w:val="clear" w:color="auto" w:fill="FFFFFF"/>
        </w:rPr>
      </w:pPr>
      <w:r w:rsidRPr="00F861A8">
        <w:rPr>
          <w:rFonts w:ascii="Times New Roman" w:hAnsi="Times New Roman" w:cs="Times New Roman"/>
          <w:color w:val="212121"/>
          <w:sz w:val="24"/>
          <w:szCs w:val="24"/>
          <w:shd w:val="clear" w:color="auto" w:fill="FFFFFF"/>
        </w:rPr>
        <w:t xml:space="preserve"> </w:t>
      </w:r>
      <w:r w:rsidR="0010065B" w:rsidRPr="00F861A8">
        <w:rPr>
          <w:rFonts w:ascii="Times New Roman" w:hAnsi="Times New Roman" w:cs="Times New Roman"/>
          <w:color w:val="212121"/>
          <w:sz w:val="24"/>
          <w:szCs w:val="24"/>
          <w:shd w:val="clear" w:color="auto" w:fill="FFFFFF"/>
        </w:rPr>
        <w:t xml:space="preserve">Aunque </w:t>
      </w:r>
      <w:r w:rsidR="00116DAA" w:rsidRPr="00F861A8">
        <w:rPr>
          <w:rFonts w:ascii="Times New Roman" w:hAnsi="Times New Roman" w:cs="Times New Roman"/>
          <w:color w:val="212121"/>
          <w:sz w:val="24"/>
          <w:szCs w:val="24"/>
          <w:shd w:val="clear" w:color="auto" w:fill="FFFFFF"/>
        </w:rPr>
        <w:t>hay autores</w:t>
      </w:r>
      <w:r w:rsidR="003B6CA3" w:rsidRPr="00F861A8">
        <w:rPr>
          <w:rFonts w:ascii="Times New Roman" w:hAnsi="Times New Roman" w:cs="Times New Roman"/>
          <w:color w:val="212121"/>
          <w:sz w:val="24"/>
          <w:szCs w:val="24"/>
          <w:shd w:val="clear" w:color="auto" w:fill="FFFFFF"/>
        </w:rPr>
        <w:t xml:space="preserve"> que</w:t>
      </w:r>
      <w:r w:rsidR="00116DAA" w:rsidRPr="00F861A8">
        <w:rPr>
          <w:rFonts w:ascii="Times New Roman" w:hAnsi="Times New Roman" w:cs="Times New Roman"/>
          <w:color w:val="212121"/>
          <w:sz w:val="24"/>
          <w:szCs w:val="24"/>
          <w:shd w:val="clear" w:color="auto" w:fill="FFFFFF"/>
        </w:rPr>
        <w:t xml:space="preserve"> el </w:t>
      </w:r>
      <w:r w:rsidR="00116DAA" w:rsidRPr="00F861A8">
        <w:rPr>
          <w:rFonts w:ascii="Times New Roman" w:hAnsi="Times New Roman" w:cs="Times New Roman"/>
          <w:sz w:val="24"/>
          <w:szCs w:val="24"/>
        </w:rPr>
        <w:t xml:space="preserve">Informacionalismo lo identifican como la sociedad post-industrial </w:t>
      </w:r>
      <w:r w:rsidR="009E0BF6" w:rsidRPr="00F861A8">
        <w:rPr>
          <w:rFonts w:ascii="Times New Roman" w:hAnsi="Times New Roman" w:cs="Times New Roman"/>
          <w:sz w:val="24"/>
          <w:szCs w:val="24"/>
        </w:rPr>
        <w:fldChar w:fldCharType="begin" w:fldLock="1"/>
      </w:r>
      <w:r w:rsidR="009E0BF6" w:rsidRPr="00F861A8">
        <w:rPr>
          <w:rFonts w:ascii="Times New Roman" w:hAnsi="Times New Roman" w:cs="Times New Roman"/>
          <w:sz w:val="24"/>
          <w:szCs w:val="24"/>
        </w:rPr>
        <w:instrText>ADDIN CSL_CITATION { "citationItems" : [ { "id" : "ITEM-1", "itemData" : { "abstract" : "La tecnolog\u00eda es una dimensi\u00f3n fundamental del cambio social. Las sociedades evolucionan y se transforman a trav\u00e9s de una compleja interacci\u00f3n de factores culturales, econ\u00f3micos, pol\u00edticos y tecnol\u00f3gicos. Es preciso, pues, entender la tecnolog\u00eda en el seno de esta matriz multidimensional. Con todo, la tecnolog\u00eda tiene una din\u00e1mica propia. El tipo de tecnolog\u00eda que se desarrolla y difunde en una determinada sociedad modela decisivamente su estructura material. Los sistemas tecnol\u00f3gicos evolucionan de forma gradual hasta que se produce un cambio cualitativo de primera magnitud: una revoluci\u00f3n tecnol\u00f3gica, que lleva a un nuevo paradigma tecnol\u00f3gico. La noci\u00f3n de paradigma fue propuesta por el destacado historiador y fil\u00f3sofo de la ciencia Thomas S. Kuhn para, explicar la transformaci\u00f3n del conocimiento a trav\u00e9s de las revoluciones cient\u00edficas. Un paradigma es un modelo conceptual que establece los criterios est\u00e1ndares de interpretaci\u00f3n. Integra los descubrimientos en un sistema coherente de relaciones caracterizadas por su sinergia, es decir, por el valor a\u00f1adido del sistema respecto a sus componentes individuales. Un paradigma tecnol\u00f3gico organiza la gama disponible de tecnolog\u00edas en torno a un n\u00facleo que realza el rendimiento de cada uno de ellos. Por tecnolog\u00eda se suele entender el uso del conocimiento cient\u00edfico para establecer procedimientos que permitan su funcionamiento de una forma reproducible. As\u00ed, la revoluci\u00f3n industrial constituy\u00f3 el industrialismo, un paradigma caracterizado por la capacidad de generar y distribuir energ\u00eda a trav\u00e9s de artefactos elaborados por el ser humano, sin depender del entorno natural. Dado que la energ\u00eda es una fuente primaria para todos los tipos de actividad, la humanidad fue capaz, al transformar la generaci\u00f3n de energ\u00eda, de incrementar espectacularmente su poder sobre la naturaleza y las condiciones de su propia existencia. Alrededor del n\u00facleo de una revoluci\u00f3n tecnol\u00f3gica se arraciman y convergen tecnolog\u00edas de diversos campos. La revoluci\u00f3n en la tecnolog\u00eda de la energ\u00eda (primero con el vapor y, luego, con la electricidad) cundujo a sentar los fundamentos del industrialismo. Una serie de revoluciones asociadas en el campo de la ingenier\u00eda mec\u00e1nica, la metalurgia, la qu\u00edmica, la biolog\u00eda, la medicina, los transportes y una amplia gama de otros campos tecnol\u00f3gicos convergieron en la constituci\u00f3n del nuevo paradigma tecnol\u00f3gico. Esta infraestructura tecnol\u00f3gica hizo posible la aparici\u00f3n de nuevas formas de producci\u2026", "author" : [ { "dropping-particle" : "", "family" : "Castells", "given" : "Manuel", "non-dropping-particle" : "", "parse-names" : false, "suffix" : "" } ], "id" : "ITEM-1", "issued" : { "date-parts" : [ [ "0" ] ] }, "title" : "La \u00c9tica del Hacker y el Espiritu de la Era de la Informaci\u00f3n", "type" : "book" }, "uris" : [ "http://www.mendeley.com/documents/?uuid=a2533804-c2ab-377e-baca-416dc50e0359" ] } ], "mendeley" : { "formattedCitation" : "(Castells, n.d.)", "plainTextFormattedCitation" : "(Castells, n.d.)", "previouslyFormattedCitation" : "(Castells, n.d.)" }, "properties" : {  }, "schema" : "https://github.com/citation-style-language/schema/raw/master/csl-citation.json" }</w:instrText>
      </w:r>
      <w:r w:rsidR="009E0BF6" w:rsidRPr="00F861A8">
        <w:rPr>
          <w:rFonts w:ascii="Times New Roman" w:hAnsi="Times New Roman" w:cs="Times New Roman"/>
          <w:sz w:val="24"/>
          <w:szCs w:val="24"/>
        </w:rPr>
        <w:fldChar w:fldCharType="separate"/>
      </w:r>
      <w:r w:rsidR="009E0BF6" w:rsidRPr="00F861A8">
        <w:rPr>
          <w:rFonts w:ascii="Times New Roman" w:hAnsi="Times New Roman" w:cs="Times New Roman"/>
          <w:noProof/>
          <w:sz w:val="24"/>
          <w:szCs w:val="24"/>
        </w:rPr>
        <w:t>(Castells, n.d.)</w:t>
      </w:r>
      <w:r w:rsidR="009E0BF6" w:rsidRPr="00F861A8">
        <w:rPr>
          <w:rFonts w:ascii="Times New Roman" w:hAnsi="Times New Roman" w:cs="Times New Roman"/>
          <w:sz w:val="24"/>
          <w:szCs w:val="24"/>
        </w:rPr>
        <w:fldChar w:fldCharType="end"/>
      </w:r>
      <w:r w:rsidR="007D6A71" w:rsidRPr="00F861A8">
        <w:rPr>
          <w:rFonts w:ascii="Times New Roman" w:hAnsi="Times New Roman" w:cs="Times New Roman"/>
          <w:color w:val="212121"/>
          <w:sz w:val="24"/>
          <w:szCs w:val="24"/>
          <w:shd w:val="clear" w:color="auto" w:fill="FFFFFF"/>
        </w:rPr>
        <w:t xml:space="preserve"> </w:t>
      </w:r>
      <w:r w:rsidR="00F315AA">
        <w:rPr>
          <w:rFonts w:ascii="Times New Roman" w:hAnsi="Times New Roman" w:cs="Times New Roman"/>
          <w:color w:val="212121"/>
          <w:sz w:val="24"/>
          <w:szCs w:val="24"/>
          <w:shd w:val="clear" w:color="auto" w:fill="FFFFFF"/>
        </w:rPr>
        <w:t xml:space="preserve">la sociedad ha evolucionado de una generando </w:t>
      </w:r>
      <w:r w:rsidR="00EE57E6">
        <w:rPr>
          <w:rFonts w:ascii="Times New Roman" w:hAnsi="Times New Roman" w:cs="Times New Roman"/>
          <w:color w:val="212121"/>
          <w:sz w:val="24"/>
          <w:szCs w:val="24"/>
          <w:shd w:val="clear" w:color="auto" w:fill="FFFFFF"/>
        </w:rPr>
        <w:t xml:space="preserve">que ya no sea la  </w:t>
      </w:r>
      <w:r w:rsidR="00DB06CE" w:rsidRPr="00F861A8">
        <w:rPr>
          <w:rFonts w:ascii="Times New Roman" w:hAnsi="Times New Roman" w:cs="Times New Roman"/>
          <w:color w:val="212121"/>
          <w:sz w:val="24"/>
          <w:szCs w:val="24"/>
          <w:shd w:val="clear" w:color="auto" w:fill="FFFFFF"/>
        </w:rPr>
        <w:t>es</w:t>
      </w:r>
      <w:r w:rsidR="00C558E0" w:rsidRPr="00F861A8">
        <w:rPr>
          <w:rFonts w:ascii="Times New Roman" w:hAnsi="Times New Roman" w:cs="Times New Roman"/>
          <w:color w:val="212121"/>
          <w:sz w:val="24"/>
          <w:szCs w:val="24"/>
          <w:shd w:val="clear" w:color="auto" w:fill="FFFFFF"/>
        </w:rPr>
        <w:t xml:space="preserve"> la fuente de productividad las fuentes de energía y capacidad de descentralizar su uso, ahora pasa hacer la fuente de productividad la tecnología de la generación de conocimiento.</w:t>
      </w:r>
    </w:p>
    <w:p w:rsidR="006C736D" w:rsidRDefault="00C558E0" w:rsidP="00B4490E">
      <w:pPr>
        <w:spacing w:after="0" w:line="360" w:lineRule="auto"/>
        <w:jc w:val="both"/>
        <w:rPr>
          <w:rFonts w:ascii="Times New Roman" w:hAnsi="Times New Roman" w:cs="Times New Roman"/>
          <w:color w:val="222222"/>
          <w:sz w:val="24"/>
          <w:szCs w:val="24"/>
          <w:shd w:val="clear" w:color="auto" w:fill="FFFFFF"/>
        </w:rPr>
      </w:pPr>
      <w:r w:rsidRPr="00F861A8">
        <w:rPr>
          <w:rFonts w:ascii="Times New Roman" w:hAnsi="Times New Roman" w:cs="Times New Roman"/>
          <w:color w:val="212121"/>
          <w:sz w:val="24"/>
          <w:szCs w:val="24"/>
          <w:shd w:val="clear" w:color="auto" w:fill="FFFFFF"/>
        </w:rPr>
        <w:t xml:space="preserve"> </w:t>
      </w:r>
      <w:r w:rsidR="006C736D">
        <w:rPr>
          <w:rFonts w:ascii="Times New Roman" w:hAnsi="Times New Roman" w:cs="Times New Roman"/>
          <w:color w:val="222222"/>
          <w:sz w:val="24"/>
          <w:szCs w:val="24"/>
          <w:shd w:val="clear" w:color="auto" w:fill="FFFFFF"/>
        </w:rPr>
        <w:t>Algunas de características para demarcar la separación  de estas</w:t>
      </w:r>
      <w:r w:rsidR="006C736D" w:rsidRPr="00E72E9D">
        <w:rPr>
          <w:rFonts w:ascii="Times New Roman" w:hAnsi="Times New Roman" w:cs="Times New Roman"/>
          <w:color w:val="222222"/>
          <w:sz w:val="24"/>
          <w:szCs w:val="24"/>
          <w:shd w:val="clear" w:color="auto" w:fill="FFFFFF"/>
        </w:rPr>
        <w:t xml:space="preserve"> sociedades post-industriales son: Un</w:t>
      </w:r>
      <w:r w:rsidR="006C736D">
        <w:rPr>
          <w:rFonts w:ascii="Times New Roman" w:hAnsi="Times New Roman" w:cs="Times New Roman"/>
          <w:color w:val="222222"/>
          <w:sz w:val="24"/>
          <w:szCs w:val="24"/>
          <w:shd w:val="clear" w:color="auto" w:fill="FFFFFF"/>
        </w:rPr>
        <w:t>a</w:t>
      </w:r>
      <w:r w:rsidR="006C736D" w:rsidRPr="00E72E9D">
        <w:rPr>
          <w:rFonts w:ascii="Times New Roman" w:hAnsi="Times New Roman" w:cs="Times New Roman"/>
          <w:color w:val="222222"/>
          <w:sz w:val="24"/>
          <w:szCs w:val="24"/>
          <w:shd w:val="clear" w:color="auto" w:fill="FFFFFF"/>
        </w:rPr>
        <w:t xml:space="preserve"> </w:t>
      </w:r>
      <w:r w:rsidR="006C736D">
        <w:rPr>
          <w:rFonts w:ascii="Times New Roman" w:hAnsi="Times New Roman" w:cs="Times New Roman"/>
          <w:color w:val="222222"/>
          <w:sz w:val="24"/>
          <w:szCs w:val="24"/>
          <w:shd w:val="clear" w:color="auto" w:fill="FFFFFF"/>
        </w:rPr>
        <w:t>vertiginosa subida de:</w:t>
      </w:r>
    </w:p>
    <w:p w:rsidR="00A54BDA" w:rsidRDefault="006C736D" w:rsidP="00B4490E">
      <w:pPr>
        <w:pStyle w:val="Prrafodelista"/>
        <w:numPr>
          <w:ilvl w:val="0"/>
          <w:numId w:val="3"/>
        </w:numPr>
        <w:spacing w:after="0" w:line="360" w:lineRule="auto"/>
        <w:jc w:val="both"/>
        <w:rPr>
          <w:rFonts w:ascii="Times New Roman" w:hAnsi="Times New Roman" w:cs="Times New Roman"/>
          <w:color w:val="222222"/>
          <w:sz w:val="24"/>
          <w:szCs w:val="24"/>
          <w:shd w:val="clear" w:color="auto" w:fill="FFFFFF"/>
        </w:rPr>
      </w:pPr>
      <w:r w:rsidRPr="00E72E9D">
        <w:rPr>
          <w:rFonts w:ascii="Times New Roman" w:hAnsi="Times New Roman" w:cs="Times New Roman"/>
          <w:color w:val="222222"/>
          <w:sz w:val="24"/>
          <w:szCs w:val="24"/>
          <w:shd w:val="clear" w:color="auto" w:fill="FFFFFF"/>
        </w:rPr>
        <w:t>sector servicios, en compa</w:t>
      </w:r>
      <w:r w:rsidR="00A54BDA">
        <w:rPr>
          <w:rFonts w:ascii="Times New Roman" w:hAnsi="Times New Roman" w:cs="Times New Roman"/>
          <w:color w:val="222222"/>
          <w:sz w:val="24"/>
          <w:szCs w:val="24"/>
          <w:shd w:val="clear" w:color="auto" w:fill="FFFFFF"/>
        </w:rPr>
        <w:t>ración con el sector industrial.</w:t>
      </w:r>
    </w:p>
    <w:p w:rsidR="006C736D" w:rsidRDefault="00A54BDA" w:rsidP="00B4490E">
      <w:pPr>
        <w:pStyle w:val="Prrafodelista"/>
        <w:numPr>
          <w:ilvl w:val="0"/>
          <w:numId w:val="3"/>
        </w:numPr>
        <w:spacing w:after="0" w:line="360" w:lineRule="auto"/>
        <w:jc w:val="both"/>
        <w:rPr>
          <w:rFonts w:ascii="Times New Roman" w:hAnsi="Times New Roman" w:cs="Times New Roman"/>
          <w:color w:val="222222"/>
          <w:sz w:val="24"/>
          <w:szCs w:val="24"/>
          <w:shd w:val="clear" w:color="auto" w:fill="FFFFFF"/>
        </w:rPr>
      </w:pPr>
      <w:r w:rsidRPr="00A54BDA">
        <w:rPr>
          <w:rFonts w:ascii="Times New Roman" w:hAnsi="Times New Roman" w:cs="Times New Roman"/>
          <w:color w:val="222222"/>
          <w:sz w:val="24"/>
          <w:szCs w:val="24"/>
          <w:shd w:val="clear" w:color="auto" w:fill="FFFFFF"/>
        </w:rPr>
        <w:t>una división del capital nacional y global (globalización) y una privatización masiva.</w:t>
      </w:r>
      <w:r w:rsidR="006C736D" w:rsidRPr="00E72E9D">
        <w:rPr>
          <w:rFonts w:ascii="Times New Roman" w:hAnsi="Times New Roman" w:cs="Times New Roman"/>
          <w:color w:val="222222"/>
          <w:sz w:val="24"/>
          <w:szCs w:val="24"/>
          <w:shd w:val="clear" w:color="auto" w:fill="FFFFFF"/>
        </w:rPr>
        <w:t xml:space="preserve"> </w:t>
      </w:r>
    </w:p>
    <w:p w:rsidR="006C736D" w:rsidRPr="00E72E9D" w:rsidRDefault="006C736D" w:rsidP="00B4490E">
      <w:pPr>
        <w:pStyle w:val="Prrafodelista"/>
        <w:numPr>
          <w:ilvl w:val="0"/>
          <w:numId w:val="3"/>
        </w:numPr>
        <w:spacing w:after="0" w:line="360" w:lineRule="auto"/>
        <w:jc w:val="both"/>
        <w:rPr>
          <w:rFonts w:ascii="Times New Roman" w:hAnsi="Times New Roman" w:cs="Times New Roman"/>
          <w:color w:val="212121"/>
          <w:sz w:val="24"/>
          <w:szCs w:val="24"/>
          <w:shd w:val="clear" w:color="auto" w:fill="FFFFFF"/>
        </w:rPr>
      </w:pPr>
      <w:r w:rsidRPr="00E72E9D">
        <w:rPr>
          <w:rFonts w:ascii="Times New Roman" w:hAnsi="Times New Roman" w:cs="Times New Roman"/>
          <w:color w:val="222222"/>
          <w:sz w:val="24"/>
          <w:szCs w:val="24"/>
          <w:shd w:val="clear" w:color="auto" w:fill="FFFFFF"/>
        </w:rPr>
        <w:t xml:space="preserve">Y de la tecnologías de </w:t>
      </w:r>
      <w:r>
        <w:rPr>
          <w:rFonts w:ascii="Times New Roman" w:hAnsi="Times New Roman" w:cs="Times New Roman"/>
          <w:color w:val="222222"/>
          <w:sz w:val="24"/>
          <w:szCs w:val="24"/>
          <w:shd w:val="clear" w:color="auto" w:fill="FFFFFF"/>
        </w:rPr>
        <w:t>la información</w:t>
      </w:r>
    </w:p>
    <w:p w:rsidR="00711538" w:rsidRPr="00EE57E6" w:rsidRDefault="006C736D" w:rsidP="00B4490E">
      <w:pPr>
        <w:pStyle w:val="Prrafodelista"/>
        <w:numPr>
          <w:ilvl w:val="0"/>
          <w:numId w:val="3"/>
        </w:numPr>
        <w:spacing w:after="0" w:line="360" w:lineRule="auto"/>
        <w:jc w:val="both"/>
        <w:rPr>
          <w:rFonts w:ascii="Times New Roman" w:hAnsi="Times New Roman" w:cs="Times New Roman"/>
          <w:color w:val="222222"/>
          <w:sz w:val="24"/>
          <w:szCs w:val="24"/>
          <w:shd w:val="clear" w:color="auto" w:fill="FFFFFF"/>
        </w:rPr>
      </w:pPr>
      <w:r w:rsidRPr="006C736D">
        <w:rPr>
          <w:rFonts w:ascii="Times New Roman" w:hAnsi="Times New Roman" w:cs="Times New Roman"/>
          <w:color w:val="212121"/>
          <w:sz w:val="24"/>
          <w:szCs w:val="24"/>
          <w:shd w:val="clear" w:color="auto" w:fill="FFFFFF"/>
        </w:rPr>
        <w:t>La información, el conocimiento y la creatividad pasa hacer  nuevas</w:t>
      </w:r>
      <w:r>
        <w:rPr>
          <w:rFonts w:ascii="Times New Roman" w:hAnsi="Times New Roman" w:cs="Times New Roman"/>
          <w:color w:val="212121"/>
          <w:sz w:val="24"/>
          <w:szCs w:val="24"/>
          <w:shd w:val="clear" w:color="auto" w:fill="FFFFFF"/>
        </w:rPr>
        <w:t xml:space="preserve"> materias primas de la economía.</w:t>
      </w:r>
    </w:p>
    <w:p w:rsidR="00711538" w:rsidRDefault="00711538" w:rsidP="00B4490E">
      <w:pPr>
        <w:spacing w:after="0" w:line="360" w:lineRule="auto"/>
        <w:jc w:val="both"/>
        <w:rPr>
          <w:rFonts w:ascii="Times New Roman" w:hAnsi="Times New Roman" w:cs="Times New Roman"/>
          <w:color w:val="222222"/>
          <w:sz w:val="24"/>
          <w:szCs w:val="24"/>
          <w:shd w:val="clear" w:color="auto" w:fill="FFFFFF"/>
        </w:rPr>
      </w:pPr>
      <w:r w:rsidRPr="00F861A8">
        <w:rPr>
          <w:rFonts w:ascii="Times New Roman" w:hAnsi="Times New Roman" w:cs="Times New Roman"/>
          <w:color w:val="212121"/>
          <w:sz w:val="24"/>
          <w:szCs w:val="24"/>
          <w:shd w:val="clear" w:color="auto" w:fill="FFFFFF"/>
        </w:rPr>
        <w:t xml:space="preserve">Esa visión </w:t>
      </w:r>
      <w:r w:rsidR="00F861A8">
        <w:rPr>
          <w:rFonts w:ascii="Times New Roman" w:hAnsi="Times New Roman" w:cs="Times New Roman"/>
          <w:color w:val="212121"/>
          <w:sz w:val="24"/>
          <w:szCs w:val="24"/>
          <w:shd w:val="clear" w:color="auto" w:fill="FFFFFF"/>
        </w:rPr>
        <w:t xml:space="preserve">fue presentada </w:t>
      </w:r>
      <w:r w:rsidR="00EE57E6">
        <w:rPr>
          <w:rFonts w:ascii="Times New Roman" w:hAnsi="Times New Roman" w:cs="Times New Roman"/>
          <w:color w:val="212121"/>
          <w:sz w:val="24"/>
          <w:szCs w:val="24"/>
          <w:shd w:val="clear" w:color="auto" w:fill="FFFFFF"/>
        </w:rPr>
        <w:t>a</w:t>
      </w:r>
      <w:r w:rsidR="00F861A8">
        <w:rPr>
          <w:rFonts w:ascii="Times New Roman" w:hAnsi="Times New Roman" w:cs="Times New Roman"/>
          <w:color w:val="212121"/>
          <w:sz w:val="24"/>
          <w:szCs w:val="24"/>
          <w:shd w:val="clear" w:color="auto" w:fill="FFFFFF"/>
        </w:rPr>
        <w:t xml:space="preserve"> i</w:t>
      </w:r>
      <w:r w:rsidRPr="00F861A8">
        <w:rPr>
          <w:rFonts w:ascii="Times New Roman" w:hAnsi="Times New Roman" w:cs="Times New Roman"/>
          <w:color w:val="222222"/>
          <w:sz w:val="24"/>
          <w:szCs w:val="24"/>
          <w:shd w:val="clear" w:color="auto" w:fill="FFFFFF"/>
        </w:rPr>
        <w:t>n</w:t>
      </w:r>
      <w:r w:rsidR="00F861A8">
        <w:rPr>
          <w:rFonts w:ascii="Times New Roman" w:hAnsi="Times New Roman" w:cs="Times New Roman"/>
          <w:color w:val="222222"/>
          <w:sz w:val="24"/>
          <w:szCs w:val="24"/>
          <w:shd w:val="clear" w:color="auto" w:fill="FFFFFF"/>
        </w:rPr>
        <w:t xml:space="preserve">icio de </w:t>
      </w:r>
      <w:r w:rsidRPr="00F861A8">
        <w:rPr>
          <w:rFonts w:ascii="Times New Roman" w:hAnsi="Times New Roman" w:cs="Times New Roman"/>
          <w:color w:val="222222"/>
          <w:sz w:val="24"/>
          <w:szCs w:val="24"/>
          <w:shd w:val="clear" w:color="auto" w:fill="FFFFFF"/>
        </w:rPr>
        <w:t xml:space="preserve"> la década de los sesentas con el visionario  </w:t>
      </w:r>
      <w:r w:rsidR="00576147">
        <w:rPr>
          <w:rFonts w:ascii="Times New Roman" w:hAnsi="Times New Roman" w:cs="Times New Roman"/>
          <w:color w:val="222222"/>
          <w:sz w:val="24"/>
          <w:szCs w:val="24"/>
          <w:shd w:val="clear" w:color="auto" w:fill="FFFFFF"/>
        </w:rPr>
        <w:fldChar w:fldCharType="begin" w:fldLock="1"/>
      </w:r>
      <w:r w:rsidR="00576147">
        <w:rPr>
          <w:rFonts w:ascii="Times New Roman" w:hAnsi="Times New Roman" w:cs="Times New Roman"/>
          <w:color w:val="222222"/>
          <w:sz w:val="24"/>
          <w:szCs w:val="24"/>
          <w:shd w:val="clear" w:color="auto" w:fill="FFFFFF"/>
        </w:rPr>
        <w:instrText>ADDIN CSL_CITATION { "citationItems" : [ { "id" : "ITEM-1", "itemData" : { "ISBN" : "1560006226", "ISSN" : "0007-0920", "PMID" : "1558782", "abstract" : "Landmarks of Tomorrow forecasts changes in three major areas of human life and experience. The first part of the book treats the philosophical shift from a Cartesian universe of mechanical cause to a new universe of pattern, purpose, and process. Drucker discusses the power to organize men of knowledge and high skill for joint effort and performance as a key component of this change. The second part of the book sketches four realities that challenge the people of the free world: an educated society, economic development, the decline of government, and the collapse of Eastern culture. The final section of the book is concerned with the spiritual reality of human existence. These are seen as basic elements in late twentieth-century society. In his new introduction, Peter Drucker revisits the main findings of Landmarks of Tomorrow and assesses their validity in relation to today's concerns. It is a book that will be of interest to sociologists, economists, and political theorists.", "author" : [ { "dropping-particle" : "", "family" : "Druker", "given" : "Peter", "non-dropping-particle" : "", "parse-names" : false, "suffix" : "" } ], "id" : "ITEM-1", "issued" : { "date-parts" : [ [ "1959" ] ] }, "number-of-pages" : "270", "publisher" : "Transaction Publishers", "title" : "Landmarks of Tomorrow: A Report on the New \"Post-Modern\" World", "type" : "book" }, "uris" : [ "http://www.mendeley.com/documents/?uuid=c5f0e82d-72ed-3624-ac8b-a1486c1b6a38" ] } ], "mendeley" : { "formattedCitation" : "(Druker, 1959)", "plainTextFormattedCitation" : "(Druker, 1959)", "previouslyFormattedCitation" : "(Druker, 1959)" }, "properties" : {  }, "schema" : "https://github.com/citation-style-language/schema/raw/master/csl-citation.json" }</w:instrText>
      </w:r>
      <w:r w:rsidR="00576147">
        <w:rPr>
          <w:rFonts w:ascii="Times New Roman" w:hAnsi="Times New Roman" w:cs="Times New Roman"/>
          <w:color w:val="222222"/>
          <w:sz w:val="24"/>
          <w:szCs w:val="24"/>
          <w:shd w:val="clear" w:color="auto" w:fill="FFFFFF"/>
        </w:rPr>
        <w:fldChar w:fldCharType="separate"/>
      </w:r>
      <w:r w:rsidR="00576147" w:rsidRPr="00576147">
        <w:rPr>
          <w:rFonts w:ascii="Times New Roman" w:hAnsi="Times New Roman" w:cs="Times New Roman"/>
          <w:noProof/>
          <w:color w:val="222222"/>
          <w:sz w:val="24"/>
          <w:szCs w:val="24"/>
          <w:shd w:val="clear" w:color="auto" w:fill="FFFFFF"/>
        </w:rPr>
        <w:t>(Druker, 1959)</w:t>
      </w:r>
      <w:r w:rsidR="00576147">
        <w:rPr>
          <w:rFonts w:ascii="Times New Roman" w:hAnsi="Times New Roman" w:cs="Times New Roman"/>
          <w:color w:val="222222"/>
          <w:sz w:val="24"/>
          <w:szCs w:val="24"/>
          <w:shd w:val="clear" w:color="auto" w:fill="FFFFFF"/>
        </w:rPr>
        <w:fldChar w:fldCharType="end"/>
      </w:r>
      <w:r w:rsidR="00576147">
        <w:rPr>
          <w:rFonts w:ascii="Times New Roman" w:hAnsi="Times New Roman" w:cs="Times New Roman"/>
          <w:color w:val="222222"/>
          <w:sz w:val="24"/>
          <w:szCs w:val="24"/>
          <w:shd w:val="clear" w:color="auto" w:fill="FFFFFF"/>
        </w:rPr>
        <w:t xml:space="preserve"> </w:t>
      </w:r>
      <w:r w:rsidR="00A54BDA">
        <w:rPr>
          <w:rFonts w:ascii="Times New Roman" w:hAnsi="Times New Roman" w:cs="Times New Roman"/>
          <w:color w:val="222222"/>
          <w:sz w:val="24"/>
          <w:szCs w:val="24"/>
          <w:shd w:val="clear" w:color="auto" w:fill="FFFFFF"/>
        </w:rPr>
        <w:t xml:space="preserve">quien </w:t>
      </w:r>
      <w:r w:rsidR="00576147">
        <w:rPr>
          <w:rFonts w:ascii="Times New Roman" w:hAnsi="Times New Roman" w:cs="Times New Roman"/>
          <w:color w:val="222222"/>
          <w:sz w:val="24"/>
          <w:szCs w:val="24"/>
          <w:shd w:val="clear" w:color="auto" w:fill="FFFFFF"/>
        </w:rPr>
        <w:t xml:space="preserve">pronostico </w:t>
      </w:r>
      <w:r w:rsidR="00F13D69" w:rsidRPr="00F861A8">
        <w:rPr>
          <w:rFonts w:ascii="Times New Roman" w:hAnsi="Times New Roman" w:cs="Times New Roman"/>
          <w:color w:val="222222"/>
          <w:sz w:val="24"/>
          <w:szCs w:val="24"/>
          <w:shd w:val="clear" w:color="auto" w:fill="FFFFFF"/>
        </w:rPr>
        <w:t xml:space="preserve">el surgimiento de </w:t>
      </w:r>
      <w:r w:rsidR="00254508">
        <w:rPr>
          <w:rFonts w:ascii="Times New Roman" w:hAnsi="Times New Roman" w:cs="Times New Roman"/>
          <w:color w:val="222222"/>
          <w:sz w:val="24"/>
          <w:szCs w:val="24"/>
          <w:shd w:val="clear" w:color="auto" w:fill="FFFFFF"/>
        </w:rPr>
        <w:t xml:space="preserve">una </w:t>
      </w:r>
      <w:r w:rsidR="00A54BDA">
        <w:rPr>
          <w:rFonts w:ascii="Times New Roman" w:hAnsi="Times New Roman" w:cs="Times New Roman"/>
          <w:color w:val="222222"/>
          <w:sz w:val="24"/>
          <w:szCs w:val="24"/>
          <w:shd w:val="clear" w:color="auto" w:fill="FFFFFF"/>
        </w:rPr>
        <w:t xml:space="preserve">nueva </w:t>
      </w:r>
      <w:r w:rsidR="00254508">
        <w:rPr>
          <w:rFonts w:ascii="Times New Roman" w:hAnsi="Times New Roman" w:cs="Times New Roman"/>
          <w:color w:val="222222"/>
          <w:sz w:val="24"/>
          <w:szCs w:val="24"/>
          <w:shd w:val="clear" w:color="auto" w:fill="FFFFFF"/>
        </w:rPr>
        <w:t>capa social</w:t>
      </w:r>
      <w:r w:rsidR="00EA7AAF" w:rsidRPr="00F861A8">
        <w:rPr>
          <w:rFonts w:ascii="Times New Roman" w:hAnsi="Times New Roman" w:cs="Times New Roman"/>
          <w:color w:val="222222"/>
          <w:sz w:val="24"/>
          <w:szCs w:val="24"/>
          <w:shd w:val="clear" w:color="auto" w:fill="FFFFFF"/>
        </w:rPr>
        <w:t xml:space="preserve"> donde el</w:t>
      </w:r>
      <w:r w:rsidR="00254508">
        <w:rPr>
          <w:rFonts w:ascii="Times New Roman" w:hAnsi="Times New Roman" w:cs="Times New Roman"/>
          <w:color w:val="222222"/>
          <w:sz w:val="24"/>
          <w:szCs w:val="24"/>
          <w:shd w:val="clear" w:color="auto" w:fill="FFFFFF"/>
        </w:rPr>
        <w:t xml:space="preserve"> nuevo valor seria </w:t>
      </w:r>
      <w:r w:rsidR="00576147">
        <w:rPr>
          <w:rFonts w:ascii="Times New Roman" w:hAnsi="Times New Roman" w:cs="Times New Roman"/>
          <w:color w:val="222222"/>
          <w:sz w:val="24"/>
          <w:szCs w:val="24"/>
          <w:shd w:val="clear" w:color="auto" w:fill="FFFFFF"/>
        </w:rPr>
        <w:t>el conocimiento, sería la materia prima y capital.</w:t>
      </w:r>
    </w:p>
    <w:p w:rsidR="00EE57E6" w:rsidRDefault="00EE57E6" w:rsidP="00B4490E">
      <w:pPr>
        <w:spacing w:after="0" w:line="360" w:lineRule="auto"/>
        <w:jc w:val="both"/>
        <w:rPr>
          <w:rFonts w:ascii="Times New Roman" w:hAnsi="Times New Roman" w:cs="Times New Roman"/>
          <w:color w:val="222222"/>
          <w:sz w:val="24"/>
          <w:szCs w:val="24"/>
          <w:shd w:val="clear" w:color="auto" w:fill="FFFFFF"/>
        </w:rPr>
      </w:pPr>
    </w:p>
    <w:p w:rsidR="000E12FE" w:rsidRDefault="00EE57E6" w:rsidP="00EB076A">
      <w:pPr>
        <w:spacing w:after="0" w:line="360" w:lineRule="auto"/>
        <w:jc w:val="both"/>
        <w:rPr>
          <w:rFonts w:ascii="Times New Roman" w:hAnsi="Times New Roman" w:cs="Times New Roman"/>
          <w:b/>
          <w:color w:val="222222"/>
          <w:sz w:val="24"/>
          <w:szCs w:val="24"/>
          <w:shd w:val="clear" w:color="auto" w:fill="FFFFFF"/>
        </w:rPr>
      </w:pPr>
      <w:r w:rsidRPr="00EE57E6">
        <w:rPr>
          <w:rFonts w:ascii="Times New Roman" w:hAnsi="Times New Roman" w:cs="Times New Roman"/>
          <w:b/>
          <w:color w:val="222222"/>
          <w:sz w:val="24"/>
          <w:szCs w:val="24"/>
          <w:shd w:val="clear" w:color="auto" w:fill="FFFFFF"/>
        </w:rPr>
        <w:lastRenderedPageBreak/>
        <w:t>Sociedad de la información &amp; Sociedad del Conocimiento</w:t>
      </w:r>
    </w:p>
    <w:p w:rsidR="00154528" w:rsidRPr="00EE57E6" w:rsidRDefault="00154528" w:rsidP="00EB076A">
      <w:pPr>
        <w:spacing w:after="0" w:line="360" w:lineRule="auto"/>
        <w:jc w:val="both"/>
        <w:rPr>
          <w:rFonts w:ascii="Times New Roman" w:hAnsi="Times New Roman" w:cs="Times New Roman"/>
          <w:b/>
          <w:color w:val="222222"/>
          <w:sz w:val="24"/>
          <w:szCs w:val="24"/>
          <w:shd w:val="clear" w:color="auto" w:fill="FFFFFF"/>
        </w:rPr>
      </w:pPr>
    </w:p>
    <w:p w:rsidR="00C17933" w:rsidRDefault="00C17933" w:rsidP="00EB076A">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Varios autores </w:t>
      </w:r>
      <w:r w:rsidR="00E34013">
        <w:rPr>
          <w:rFonts w:ascii="Times New Roman" w:hAnsi="Times New Roman" w:cs="Times New Roman"/>
          <w:color w:val="222222"/>
          <w:sz w:val="24"/>
          <w:szCs w:val="24"/>
          <w:shd w:val="clear" w:color="auto" w:fill="FFFFFF"/>
        </w:rPr>
        <w:fldChar w:fldCharType="begin" w:fldLock="1"/>
      </w:r>
      <w:r w:rsidR="00316FE0">
        <w:rPr>
          <w:rFonts w:ascii="Times New Roman" w:hAnsi="Times New Roman" w:cs="Times New Roman"/>
          <w:color w:val="222222"/>
          <w:sz w:val="24"/>
          <w:szCs w:val="24"/>
          <w:shd w:val="clear" w:color="auto" w:fill="FFFFFF"/>
        </w:rPr>
        <w:instrText>ADDIN CSL_CITATION { "citationItems" : [ { "id" : "ITEM-1", "itemData" : { "author" : [ { "dropping-particle" : "", "family" : "Nora", "given" : "Simon", "non-dropping-particle" : "", "parse-names" : false, "suffix" : "" }, { "dropping-particle" : "", "family" : "Minc", "given" : "Alain", "non-dropping-particle" : "", "parse-names" : false, "suffix" : "" } ], "id" : "ITEM-1", "issued" : { "date-parts" : [ [ "1982" ] ] }, "publisher" : "Fondo de Cultura Economica,", "publisher-place" : "Mexico DF,", "title" : "informe la informatizacion de la sociedad", "type" : "book" }, "uris" : [ "http://www.mendeley.com/documents/?uuid=72574cc0-d7ab-38c1-a8be-dfbfd8859110" ] } ], "mendeley" : { "formattedCitation" : "(Nora &amp; Minc, 1982)", "manualFormatting" : "(Nora &amp; Minc, 1982;", "plainTextFormattedCitation" : "(Nora &amp; Minc, 1982)", "previouslyFormattedCitation" : "(Nora &amp; Minc, 1982)" }, "properties" : {  }, "schema" : "https://github.com/citation-style-language/schema/raw/master/csl-citation.json" }</w:instrText>
      </w:r>
      <w:r w:rsidR="00E34013">
        <w:rPr>
          <w:rFonts w:ascii="Times New Roman" w:hAnsi="Times New Roman" w:cs="Times New Roman"/>
          <w:color w:val="222222"/>
          <w:sz w:val="24"/>
          <w:szCs w:val="24"/>
          <w:shd w:val="clear" w:color="auto" w:fill="FFFFFF"/>
        </w:rPr>
        <w:fldChar w:fldCharType="separate"/>
      </w:r>
      <w:r w:rsidR="00E34013" w:rsidRPr="00E34013">
        <w:rPr>
          <w:rFonts w:ascii="Times New Roman" w:hAnsi="Times New Roman" w:cs="Times New Roman"/>
          <w:noProof/>
          <w:color w:val="222222"/>
          <w:sz w:val="24"/>
          <w:szCs w:val="24"/>
          <w:shd w:val="clear" w:color="auto" w:fill="FFFFFF"/>
        </w:rPr>
        <w:t>(Nora &amp; Minc, 1982</w:t>
      </w:r>
      <w:r w:rsidR="00316FE0">
        <w:rPr>
          <w:rFonts w:ascii="Times New Roman" w:hAnsi="Times New Roman" w:cs="Times New Roman"/>
          <w:noProof/>
          <w:color w:val="222222"/>
          <w:sz w:val="24"/>
          <w:szCs w:val="24"/>
          <w:shd w:val="clear" w:color="auto" w:fill="FFFFFF"/>
        </w:rPr>
        <w:t>;</w:t>
      </w:r>
      <w:r w:rsidR="00E34013">
        <w:rPr>
          <w:rFonts w:ascii="Times New Roman" w:hAnsi="Times New Roman" w:cs="Times New Roman"/>
          <w:color w:val="222222"/>
          <w:sz w:val="24"/>
          <w:szCs w:val="24"/>
          <w:shd w:val="clear" w:color="auto" w:fill="FFFFFF"/>
        </w:rPr>
        <w:fldChar w:fldCharType="end"/>
      </w:r>
      <w:r w:rsidR="00AF15C6">
        <w:rPr>
          <w:rFonts w:ascii="Times New Roman" w:hAnsi="Times New Roman" w:cs="Times New Roman"/>
          <w:color w:val="222222"/>
          <w:sz w:val="24"/>
          <w:szCs w:val="24"/>
          <w:shd w:val="clear" w:color="auto" w:fill="FFFFFF"/>
        </w:rPr>
        <w:t xml:space="preserve"> </w:t>
      </w:r>
      <w:r w:rsidR="00E34013">
        <w:rPr>
          <w:rFonts w:ascii="Times New Roman" w:hAnsi="Times New Roman" w:cs="Times New Roman"/>
          <w:color w:val="222222"/>
          <w:sz w:val="24"/>
          <w:szCs w:val="24"/>
          <w:shd w:val="clear" w:color="auto" w:fill="FFFFFF"/>
        </w:rPr>
        <w:fldChar w:fldCharType="begin" w:fldLock="1"/>
      </w:r>
      <w:r w:rsidR="00D067DF">
        <w:rPr>
          <w:rFonts w:ascii="Times New Roman" w:hAnsi="Times New Roman" w:cs="Times New Roman"/>
          <w:color w:val="222222"/>
          <w:sz w:val="24"/>
          <w:szCs w:val="24"/>
          <w:shd w:val="clear" w:color="auto" w:fill="FFFFFF"/>
        </w:rPr>
        <w:instrText>ADDIN CSL_CITATION { "citationItems" : [ { "id" : "ITEM-1", "itemData" : { "ISBN" : "9782760521100", "abstract" : "Textes pre\u0301sente\u0301s lors d'un symposium tenu a\u0300 l'Universite\u0301 du Que\u0301bec a\u0300 Montre\u0301al, du 29 sept. au 1er oct. 1994.", "author" : [ { "dropping-particle" : "", "family" : "Lacroix", "given" : "Jean-Guy", "non-dropping-particle" : "", "parse-names" : false, "suffix" : "" }, { "dropping-particle" : "", "family" : "Tremblay", "given" : "Gae\u0308tan", "non-dropping-particle" : "", "parse-names" : false, "suffix" : "" } ], "id" : "ITEM-1", "issued" : { "date-parts" : [ [ "1995" ] ] }, "publisher" : "Presses de l'Universite\u0301 du Que\u0301bec", "title" : "Les autoroutes de l'information : un produit de la convergence", "type" : "book" }, "uris" : [ "http://www.mendeley.com/documents/?uuid=8d6b86df-0b48-3321-9be6-a714d0a26bb5" ] } ], "mendeley" : { "formattedCitation" : "(Lacroix &amp; Tremblay, 1995)", "manualFormatting" : "Lacroix &amp; Tremblay, 1995", "plainTextFormattedCitation" : "(Lacroix &amp; Tremblay, 1995)", "previouslyFormattedCitation" : "(Lacroix &amp; Tremblay, 1995)" }, "properties" : {  }, "schema" : "https://github.com/citation-style-language/schema/raw/master/csl-citation.json" }</w:instrText>
      </w:r>
      <w:r w:rsidR="00E34013">
        <w:rPr>
          <w:rFonts w:ascii="Times New Roman" w:hAnsi="Times New Roman" w:cs="Times New Roman"/>
          <w:color w:val="222222"/>
          <w:sz w:val="24"/>
          <w:szCs w:val="24"/>
          <w:shd w:val="clear" w:color="auto" w:fill="FFFFFF"/>
        </w:rPr>
        <w:fldChar w:fldCharType="separate"/>
      </w:r>
      <w:r w:rsidR="00E34013" w:rsidRPr="00E34013">
        <w:rPr>
          <w:rFonts w:ascii="Times New Roman" w:hAnsi="Times New Roman" w:cs="Times New Roman"/>
          <w:noProof/>
          <w:color w:val="222222"/>
          <w:sz w:val="24"/>
          <w:szCs w:val="24"/>
          <w:shd w:val="clear" w:color="auto" w:fill="FFFFFF"/>
        </w:rPr>
        <w:t>Lacroix &amp; Tremblay, 1995</w:t>
      </w:r>
      <w:r w:rsidR="00E34013">
        <w:rPr>
          <w:rFonts w:ascii="Times New Roman" w:hAnsi="Times New Roman" w:cs="Times New Roman"/>
          <w:color w:val="222222"/>
          <w:sz w:val="24"/>
          <w:szCs w:val="24"/>
          <w:shd w:val="clear" w:color="auto" w:fill="FFFFFF"/>
        </w:rPr>
        <w:fldChar w:fldCharType="end"/>
      </w:r>
      <w:r w:rsidR="00D067DF">
        <w:rPr>
          <w:rFonts w:ascii="Times New Roman" w:hAnsi="Times New Roman" w:cs="Times New Roman"/>
          <w:color w:val="222222"/>
          <w:sz w:val="24"/>
          <w:szCs w:val="24"/>
          <w:shd w:val="clear" w:color="auto" w:fill="FFFFFF"/>
        </w:rPr>
        <w:t>;</w:t>
      </w:r>
      <w:r w:rsidR="00AF15C6">
        <w:rPr>
          <w:rFonts w:ascii="Times New Roman" w:hAnsi="Times New Roman" w:cs="Times New Roman"/>
          <w:color w:val="222222"/>
          <w:sz w:val="24"/>
          <w:szCs w:val="24"/>
          <w:shd w:val="clear" w:color="auto" w:fill="FFFFFF"/>
        </w:rPr>
        <w:t xml:space="preserve"> </w:t>
      </w:r>
      <w:r w:rsidR="00316FE0">
        <w:rPr>
          <w:rFonts w:ascii="Times New Roman" w:hAnsi="Times New Roman" w:cs="Times New Roman"/>
          <w:color w:val="222222"/>
          <w:sz w:val="24"/>
          <w:szCs w:val="24"/>
          <w:shd w:val="clear" w:color="auto" w:fill="FFFFFF"/>
        </w:rPr>
        <w:fldChar w:fldCharType="begin" w:fldLock="1"/>
      </w:r>
      <w:r w:rsidR="00D067DF">
        <w:rPr>
          <w:rFonts w:ascii="Times New Roman" w:hAnsi="Times New Roman" w:cs="Times New Roman"/>
          <w:color w:val="222222"/>
          <w:sz w:val="24"/>
          <w:szCs w:val="24"/>
          <w:shd w:val="clear" w:color="auto" w:fill="FFFFFF"/>
        </w:rPr>
        <w:instrText>ADDIN CSL_CITATION { "citationItems" : [ { "id" : "ITEM-1", "itemData" : { "ISBN" : "0679762906", "abstract" : "1st Vintage Books ed. Includes index. In lively, mordantly witty prose, Negroponte decodes the mysteries--and debunks the hype--surrounding bandwidth, multimedia, virtual reality, and the Internet, and explains why such touted innovations as the fax and the CD-ROM are likely to go the way of the BetaMax. \"Succinct and readable. ... If you suffer from digital anxiety ... here is a book that lays it all out for you.\"--Newsday. Part One: Bits Are Bits -- 1: The DNA of Information -- 2: Debunking Bandwidth -- 3: Bitcasting -- 4: The Bit Police -- 5: Commingled Bits -- 6: The Bit Business -- Part Two: Interface -- 7: Where People and Bits Meet -- 8: Graphical Persona -- 9: 20/20 VR 116 -- 10: Looking and Feeling -- 11: Can We Talk About This? -- 12: Less Is More -- Part Three: Digital Life -- 13: The Post-Information Age -- 14: Prime Time Is My Time -- 15: Good Connections -- 16: Hard Fun -- 17: Digital Fables and Foibles -- 18: The New E-xpressionists -- Epilogue: An Age of Optimism.", "author" : [ { "dropping-particle" : "", "family" : "Negroponte", "given" : "Nicholas.", "non-dropping-particle" : "", "parse-names" : false, "suffix" : "" } ], "id" : "ITEM-1", "issued" : { "date-parts" : [ [ "1996" ] ] }, "number-of-pages" : "255", "publisher" : "Vintage Books", "title" : "Being digital", "type" : "book" }, "uris" : [ "http://www.mendeley.com/documents/?uuid=0ac4847e-b2a8-32db-8263-14412e854f12" ] } ], "mendeley" : { "formattedCitation" : "(Negroponte, 1996)", "manualFormatting" : "Negroponte, 1996", "plainTextFormattedCitation" : "(Negroponte, 1996)", "previouslyFormattedCitation" : "(Negroponte, 1996)" }, "properties" : {  }, "schema" : "https://github.com/citation-style-language/schema/raw/master/csl-citation.json" }</w:instrText>
      </w:r>
      <w:r w:rsidR="00316FE0">
        <w:rPr>
          <w:rFonts w:ascii="Times New Roman" w:hAnsi="Times New Roman" w:cs="Times New Roman"/>
          <w:color w:val="222222"/>
          <w:sz w:val="24"/>
          <w:szCs w:val="24"/>
          <w:shd w:val="clear" w:color="auto" w:fill="FFFFFF"/>
        </w:rPr>
        <w:fldChar w:fldCharType="separate"/>
      </w:r>
      <w:r w:rsidR="00316FE0" w:rsidRPr="00316FE0">
        <w:rPr>
          <w:rFonts w:ascii="Times New Roman" w:hAnsi="Times New Roman" w:cs="Times New Roman"/>
          <w:noProof/>
          <w:color w:val="222222"/>
          <w:sz w:val="24"/>
          <w:szCs w:val="24"/>
          <w:shd w:val="clear" w:color="auto" w:fill="FFFFFF"/>
        </w:rPr>
        <w:t>Negroponte, 1996</w:t>
      </w:r>
      <w:r w:rsidR="00316FE0">
        <w:rPr>
          <w:rFonts w:ascii="Times New Roman" w:hAnsi="Times New Roman" w:cs="Times New Roman"/>
          <w:color w:val="222222"/>
          <w:sz w:val="24"/>
          <w:szCs w:val="24"/>
          <w:shd w:val="clear" w:color="auto" w:fill="FFFFFF"/>
        </w:rPr>
        <w:fldChar w:fldCharType="end"/>
      </w:r>
      <w:r w:rsidR="00D067DF">
        <w:rPr>
          <w:rFonts w:ascii="Times New Roman" w:hAnsi="Times New Roman" w:cs="Times New Roman"/>
          <w:color w:val="222222"/>
          <w:sz w:val="24"/>
          <w:szCs w:val="24"/>
          <w:shd w:val="clear" w:color="auto" w:fill="FFFFFF"/>
        </w:rPr>
        <w:t>;</w:t>
      </w:r>
      <w:r w:rsidR="00AF15C6">
        <w:rPr>
          <w:rFonts w:ascii="Times New Roman" w:hAnsi="Times New Roman" w:cs="Times New Roman"/>
          <w:color w:val="222222"/>
          <w:sz w:val="24"/>
          <w:szCs w:val="24"/>
          <w:shd w:val="clear" w:color="auto" w:fill="FFFFFF"/>
        </w:rPr>
        <w:t xml:space="preserve"> </w:t>
      </w:r>
      <w:r w:rsidR="00316FE0">
        <w:rPr>
          <w:rFonts w:ascii="Times New Roman" w:hAnsi="Times New Roman" w:cs="Times New Roman"/>
          <w:color w:val="222222"/>
          <w:sz w:val="24"/>
          <w:szCs w:val="24"/>
          <w:shd w:val="clear" w:color="auto" w:fill="FFFFFF"/>
        </w:rPr>
        <w:fldChar w:fldCharType="begin" w:fldLock="1"/>
      </w:r>
      <w:r w:rsidR="00D11B85">
        <w:rPr>
          <w:rFonts w:ascii="Times New Roman" w:hAnsi="Times New Roman" w:cs="Times New Roman"/>
          <w:color w:val="222222"/>
          <w:sz w:val="24"/>
          <w:szCs w:val="24"/>
          <w:shd w:val="clear" w:color="auto" w:fill="FFFFFF"/>
        </w:rPr>
        <w:instrText>ADDIN CSL_CITATION { "citationItems" : [ { "id" : "ITEM-1", "itemData" : { "abstract" : "This article aims at proposing some elements for a grounded theor y of the network society. The network society is the social structure characteristic of the Information Age, as tentatively identii ed by empirical, cross-cultural investi-gation. It permeates most societies in the world, in various cultural and insti-tutional manifestations, as the industrial society characterized the social structure of both capitalism and statism for most of the twentieth centur y. Social structures are organized around relationships of production/consump-tion, power, and experience, whose spatio\u2013temporal conn gurations constitute cultures. They are enacted, reproduced, and ultimately transformed by social actors, rooted in the social structure, yet freely engaging in conn ictive social prac-tices, with unpredictable outcomes. A fundamental feature of social structure in the Information Age is its reliance on networks as the key feature of social mor-phology. While networks are old forms of social organization, they are now empowered by new information/communication technologies, so that they become able to cope at the same time with exible decentralization, and with focused decision-making. The article examines the specii c interaction between network morphology and relationships of production/consumption, power, experience, and culture, in the historical making of the emerging social structure at the turn of the Millennium.", "author" : [ { "dropping-particle" : "", "family" : "Castells", "given" : "Manuel", "non-dropping-particle" : "", "parse-names" : false, "suffix" : "" } ], "id" : "ITEM-1", "issued" : { "date-parts" : [ [ "1999" ] ] }, "title" : "Materials for an explorator y theory of the network society 1", "type" : "book" }, "uris" : [ "http://www.mendeley.com/documents/?uuid=b1be35dc-96b5-3eac-8211-45606ef0dcad" ] } ], "mendeley" : { "formattedCitation" : "(Castells, 1999)", "manualFormatting" : "Castells, 1999;", "plainTextFormattedCitation" : "(Castells, 1999)", "previouslyFormattedCitation" : "(Castells, 1999)" }, "properties" : {  }, "schema" : "https://github.com/citation-style-language/schema/raw/master/csl-citation.json" }</w:instrText>
      </w:r>
      <w:r w:rsidR="00316FE0">
        <w:rPr>
          <w:rFonts w:ascii="Times New Roman" w:hAnsi="Times New Roman" w:cs="Times New Roman"/>
          <w:color w:val="222222"/>
          <w:sz w:val="24"/>
          <w:szCs w:val="24"/>
          <w:shd w:val="clear" w:color="auto" w:fill="FFFFFF"/>
        </w:rPr>
        <w:fldChar w:fldCharType="separate"/>
      </w:r>
      <w:r w:rsidR="00316FE0" w:rsidRPr="00316FE0">
        <w:rPr>
          <w:rFonts w:ascii="Times New Roman" w:hAnsi="Times New Roman" w:cs="Times New Roman"/>
          <w:noProof/>
          <w:color w:val="222222"/>
          <w:sz w:val="24"/>
          <w:szCs w:val="24"/>
          <w:shd w:val="clear" w:color="auto" w:fill="FFFFFF"/>
        </w:rPr>
        <w:t>Castells, 1999</w:t>
      </w:r>
      <w:r w:rsidR="00D067DF">
        <w:rPr>
          <w:rFonts w:ascii="Times New Roman" w:hAnsi="Times New Roman" w:cs="Times New Roman"/>
          <w:noProof/>
          <w:color w:val="222222"/>
          <w:sz w:val="24"/>
          <w:szCs w:val="24"/>
          <w:shd w:val="clear" w:color="auto" w:fill="FFFFFF"/>
        </w:rPr>
        <w:t>;</w:t>
      </w:r>
      <w:r w:rsidR="00316FE0">
        <w:rPr>
          <w:rFonts w:ascii="Times New Roman" w:hAnsi="Times New Roman" w:cs="Times New Roman"/>
          <w:color w:val="222222"/>
          <w:sz w:val="24"/>
          <w:szCs w:val="24"/>
          <w:shd w:val="clear" w:color="auto" w:fill="FFFFFF"/>
        </w:rPr>
        <w:fldChar w:fldCharType="end"/>
      </w:r>
      <w:r w:rsidR="00316FE0">
        <w:rPr>
          <w:rFonts w:ascii="Times New Roman" w:hAnsi="Times New Roman" w:cs="Times New Roman"/>
          <w:color w:val="222222"/>
          <w:sz w:val="24"/>
          <w:szCs w:val="24"/>
          <w:shd w:val="clear" w:color="auto" w:fill="FFFFFF"/>
        </w:rPr>
        <w:t xml:space="preserve"> </w:t>
      </w:r>
      <w:r w:rsidR="00AF15C6">
        <w:rPr>
          <w:rFonts w:ascii="Times New Roman" w:hAnsi="Times New Roman" w:cs="Times New Roman"/>
          <w:color w:val="222222"/>
          <w:sz w:val="24"/>
          <w:szCs w:val="24"/>
          <w:shd w:val="clear" w:color="auto" w:fill="FFFFFF"/>
        </w:rPr>
        <w:t xml:space="preserve"> </w:t>
      </w:r>
      <w:r w:rsidR="00316FE0">
        <w:rPr>
          <w:rFonts w:ascii="Times New Roman" w:hAnsi="Times New Roman" w:cs="Times New Roman"/>
          <w:color w:val="222222"/>
          <w:sz w:val="24"/>
          <w:szCs w:val="24"/>
          <w:shd w:val="clear" w:color="auto" w:fill="FFFFFF"/>
        </w:rPr>
        <w:fldChar w:fldCharType="begin" w:fldLock="1"/>
      </w:r>
      <w:r w:rsidR="00D067DF">
        <w:rPr>
          <w:rFonts w:ascii="Times New Roman" w:hAnsi="Times New Roman" w:cs="Times New Roman"/>
          <w:color w:val="222222"/>
          <w:sz w:val="24"/>
          <w:szCs w:val="24"/>
          <w:shd w:val="clear" w:color="auto" w:fill="FFFFFF"/>
        </w:rPr>
        <w:instrText>ADDIN CSL_CITATION { "citationItems" : [ { "id" : "ITEM-1", "itemData" : { "ISBN" : "2706108924", "author" : [ { "dropping-particle" : "", "family" : "Mie\u0300ge", "given" : "Bernard.", "non-dropping-particle" : "", "parse-names" : false, "suffix" : "" } ], "id" : "ITEM-1", "issued" : { "date-parts" : [ [ "2000" ] ] }, "publisher" : "Presses universitaires de Grenoble", "title" : "Les industries du contenu : face a\u0300 l'ordre informationnel.", "type" : "book" }, "uris" : [ "http://www.mendeley.com/documents/?uuid=6e758ba2-e354-36b9-a617-a69272a5fa40" ] } ], "mendeley" : { "formattedCitation" : "(Mie\u0300ge, 2000)", "manualFormatting" : "Mie\u0300ge, 2000)", "plainTextFormattedCitation" : "(Mie\u0300ge, 2000)", "previouslyFormattedCitation" : "(Mie\u0300ge, 2000)" }, "properties" : {  }, "schema" : "https://github.com/citation-style-language/schema/raw/master/csl-citation.json" }</w:instrText>
      </w:r>
      <w:r w:rsidR="00316FE0">
        <w:rPr>
          <w:rFonts w:ascii="Times New Roman" w:hAnsi="Times New Roman" w:cs="Times New Roman"/>
          <w:color w:val="222222"/>
          <w:sz w:val="24"/>
          <w:szCs w:val="24"/>
          <w:shd w:val="clear" w:color="auto" w:fill="FFFFFF"/>
        </w:rPr>
        <w:fldChar w:fldCharType="separate"/>
      </w:r>
      <w:r w:rsidR="00316FE0" w:rsidRPr="00316FE0">
        <w:rPr>
          <w:rFonts w:ascii="Times New Roman" w:hAnsi="Times New Roman" w:cs="Times New Roman"/>
          <w:noProof/>
          <w:color w:val="222222"/>
          <w:sz w:val="24"/>
          <w:szCs w:val="24"/>
          <w:shd w:val="clear" w:color="auto" w:fill="FFFFFF"/>
        </w:rPr>
        <w:t>Miège, 2000)</w:t>
      </w:r>
      <w:r w:rsidR="00316FE0">
        <w:rPr>
          <w:rFonts w:ascii="Times New Roman" w:hAnsi="Times New Roman" w:cs="Times New Roman"/>
          <w:color w:val="222222"/>
          <w:sz w:val="24"/>
          <w:szCs w:val="24"/>
          <w:shd w:val="clear" w:color="auto" w:fill="FFFFFF"/>
        </w:rPr>
        <w:fldChar w:fldCharType="end"/>
      </w:r>
      <w:r w:rsidR="00316FE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tomas de referencia </w:t>
      </w:r>
      <w:r w:rsidR="00A642BF">
        <w:rPr>
          <w:rFonts w:ascii="Times New Roman" w:hAnsi="Times New Roman" w:cs="Times New Roman"/>
          <w:color w:val="222222"/>
          <w:sz w:val="24"/>
          <w:szCs w:val="24"/>
          <w:shd w:val="clear" w:color="auto" w:fill="FFFFFF"/>
        </w:rPr>
        <w:t>mediados de los años 70,</w:t>
      </w:r>
      <w:r>
        <w:rPr>
          <w:rFonts w:ascii="Times New Roman" w:hAnsi="Times New Roman" w:cs="Times New Roman"/>
          <w:color w:val="222222"/>
          <w:sz w:val="24"/>
          <w:szCs w:val="24"/>
          <w:shd w:val="clear" w:color="auto" w:fill="FFFFFF"/>
        </w:rPr>
        <w:t xml:space="preserve"> como inicio de la Sociedad de la Información</w:t>
      </w:r>
      <w:r w:rsidR="00D067DF">
        <w:rPr>
          <w:rFonts w:ascii="Times New Roman" w:hAnsi="Times New Roman" w:cs="Times New Roman"/>
          <w:color w:val="222222"/>
          <w:sz w:val="24"/>
          <w:szCs w:val="24"/>
          <w:shd w:val="clear" w:color="auto" w:fill="FFFFFF"/>
        </w:rPr>
        <w:t xml:space="preserve">, por varios acontecimientos que se manifiestan </w:t>
      </w:r>
      <w:r w:rsidR="00A642BF">
        <w:rPr>
          <w:rFonts w:ascii="Times New Roman" w:hAnsi="Times New Roman" w:cs="Times New Roman"/>
          <w:color w:val="222222"/>
          <w:sz w:val="24"/>
          <w:szCs w:val="24"/>
          <w:shd w:val="clear" w:color="auto" w:fill="FFFFFF"/>
        </w:rPr>
        <w:t>en</w:t>
      </w:r>
      <w:r w:rsidR="001E2A38">
        <w:rPr>
          <w:rFonts w:ascii="Times New Roman" w:hAnsi="Times New Roman" w:cs="Times New Roman"/>
          <w:color w:val="222222"/>
          <w:sz w:val="24"/>
          <w:szCs w:val="24"/>
          <w:shd w:val="clear" w:color="auto" w:fill="FFFFFF"/>
        </w:rPr>
        <w:t>:</w:t>
      </w:r>
    </w:p>
    <w:p w:rsidR="001E2A38" w:rsidRDefault="00C82AFA" w:rsidP="00EB076A">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Que </w:t>
      </w:r>
      <w:r w:rsidR="001E2A38" w:rsidRPr="001E2A38">
        <w:rPr>
          <w:rFonts w:ascii="Times New Roman" w:hAnsi="Times New Roman" w:cs="Times New Roman"/>
          <w:color w:val="222222"/>
          <w:sz w:val="24"/>
          <w:szCs w:val="24"/>
          <w:shd w:val="clear" w:color="auto" w:fill="FFFFFF"/>
        </w:rPr>
        <w:t xml:space="preserve">los </w:t>
      </w:r>
      <w:r w:rsidR="001E2A38">
        <w:rPr>
          <w:rFonts w:ascii="Times New Roman" w:hAnsi="Times New Roman" w:cs="Times New Roman"/>
          <w:color w:val="222222"/>
          <w:sz w:val="24"/>
          <w:szCs w:val="24"/>
          <w:shd w:val="clear" w:color="auto" w:fill="FFFFFF"/>
        </w:rPr>
        <w:t xml:space="preserve">microchips habrán duplicado sus </w:t>
      </w:r>
      <w:r w:rsidR="001E2A38" w:rsidRPr="001E2A38">
        <w:rPr>
          <w:rFonts w:ascii="Times New Roman" w:hAnsi="Times New Roman" w:cs="Times New Roman"/>
          <w:color w:val="222222"/>
          <w:sz w:val="24"/>
          <w:szCs w:val="24"/>
          <w:shd w:val="clear" w:color="auto" w:fill="FFFFFF"/>
        </w:rPr>
        <w:t>rendimientos para un precio determinado, según la “ley de Moore”</w:t>
      </w:r>
      <w:r w:rsidR="001E2A38">
        <w:rPr>
          <w:rFonts w:ascii="Times New Roman" w:hAnsi="Times New Roman" w:cs="Times New Roman"/>
          <w:color w:val="222222"/>
          <w:sz w:val="24"/>
          <w:szCs w:val="24"/>
          <w:shd w:val="clear" w:color="auto" w:fill="FFFFFF"/>
        </w:rPr>
        <w:t xml:space="preserve">, </w:t>
      </w:r>
      <w:r w:rsidR="001E2A38" w:rsidRPr="001E2A38">
        <w:rPr>
          <w:rFonts w:ascii="Times New Roman" w:hAnsi="Times New Roman" w:cs="Times New Roman"/>
          <w:color w:val="222222"/>
          <w:sz w:val="24"/>
          <w:szCs w:val="24"/>
          <w:shd w:val="clear" w:color="auto" w:fill="FFFFFF"/>
        </w:rPr>
        <w:t>El transistor, inventado en 1947</w:t>
      </w:r>
      <w:r w:rsidR="001E2A38">
        <w:rPr>
          <w:rFonts w:ascii="Times New Roman" w:hAnsi="Times New Roman" w:cs="Times New Roman"/>
          <w:color w:val="222222"/>
          <w:sz w:val="24"/>
          <w:szCs w:val="24"/>
          <w:shd w:val="clear" w:color="auto" w:fill="FFFFFF"/>
        </w:rPr>
        <w:t>.</w:t>
      </w:r>
    </w:p>
    <w:p w:rsidR="00125680" w:rsidRDefault="00125680" w:rsidP="00EB076A">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La sociedad de la información la podemos conceptualizar como en el momento que los  </w:t>
      </w:r>
      <w:r w:rsidRPr="00125680">
        <w:rPr>
          <w:rFonts w:ascii="Times New Roman" w:hAnsi="Times New Roman" w:cs="Times New Roman"/>
          <w:color w:val="222222"/>
          <w:sz w:val="24"/>
          <w:szCs w:val="24"/>
          <w:shd w:val="clear" w:color="auto" w:fill="FFFFFF"/>
        </w:rPr>
        <w:t xml:space="preserve">medios de generación de riqueza pasan del sector industrial al de servicios. Los empleos no están asociados a fábricas de productos tangibles, sí a la generación, almacenamiento y procesamiento de todo tipo de información. </w:t>
      </w:r>
      <w:r w:rsidR="00E611B1">
        <w:rPr>
          <w:rFonts w:ascii="Times New Roman" w:hAnsi="Times New Roman" w:cs="Times New Roman"/>
          <w:color w:val="222222"/>
          <w:sz w:val="24"/>
          <w:szCs w:val="24"/>
          <w:shd w:val="clear" w:color="auto" w:fill="FFFFFF"/>
        </w:rPr>
        <w:t>Esto paso a mediados de la década de los 90, el primero en conceptuarlo fue</w:t>
      </w:r>
      <w:r w:rsidR="00F77598">
        <w:rPr>
          <w:rFonts w:ascii="Times New Roman" w:hAnsi="Times New Roman" w:cs="Times New Roman"/>
          <w:color w:val="222222"/>
          <w:sz w:val="24"/>
          <w:szCs w:val="24"/>
          <w:shd w:val="clear" w:color="auto" w:fill="FFFFFF"/>
        </w:rPr>
        <w:fldChar w:fldCharType="begin" w:fldLock="1"/>
      </w:r>
      <w:r w:rsidR="00F77598">
        <w:rPr>
          <w:rFonts w:ascii="Times New Roman" w:hAnsi="Times New Roman" w:cs="Times New Roman"/>
          <w:color w:val="222222"/>
          <w:sz w:val="24"/>
          <w:szCs w:val="24"/>
          <w:shd w:val="clear" w:color="auto" w:fill="FFFFFF"/>
        </w:rPr>
        <w:instrText>ADDIN CSL_CITATION { "citationItems" : [ { "id" : "ITEM-1", "itemData" : { "ISBN" : "0465097138", "abstract" : "From industrial to post-industrial society : theories of social development -- From goods to services : the changing shape of the economy -- The dimensions of knowledge and technology : the new class structure of post-industrial society -- The subordination of the corporation : the tension between the economizing and sociologizing modes -- Social choice and social planning : the adequacy of our concepts and tools -- \"Who will rule?\" Politicians and technocrats in the post-industrial society -- Coda: An agenda for the future.", "author" : [ { "dropping-particle" : "", "family" : "Bell", "given" : "Daniel", "non-dropping-particle" : "", "parse-names" : false, "suffix" : "" } ], "id" : "ITEM-1", "issued" : { "date-parts" : [ [ "1976" ] ] }, "number-of-pages" : "507", "publisher" : "Basic Books", "title" : "The coming of post-industrial society : a venture in social forecasting", "type" : "book" }, "uris" : [ "http://www.mendeley.com/documents/?uuid=ed368dcd-35ed-3592-b839-78ecb4ea5411" ] } ], "mendeley" : { "formattedCitation" : "(Bell, 1976)", "manualFormatting" : " Bell, 1976", "plainTextFormattedCitation" : "(Bell, 1976)", "previouslyFormattedCitation" : "(Bell, 1976)" }, "properties" : {  }, "schema" : "https://github.com/citation-style-language/schema/raw/master/csl-citation.json" }</w:instrText>
      </w:r>
      <w:r w:rsidR="00F77598">
        <w:rPr>
          <w:rFonts w:ascii="Times New Roman" w:hAnsi="Times New Roman" w:cs="Times New Roman"/>
          <w:color w:val="222222"/>
          <w:sz w:val="24"/>
          <w:szCs w:val="24"/>
          <w:shd w:val="clear" w:color="auto" w:fill="FFFFFF"/>
        </w:rPr>
        <w:fldChar w:fldCharType="separate"/>
      </w:r>
      <w:r w:rsidR="00F77598">
        <w:rPr>
          <w:rFonts w:ascii="Times New Roman" w:hAnsi="Times New Roman" w:cs="Times New Roman"/>
          <w:noProof/>
          <w:color w:val="222222"/>
          <w:sz w:val="24"/>
          <w:szCs w:val="24"/>
          <w:shd w:val="clear" w:color="auto" w:fill="FFFFFF"/>
        </w:rPr>
        <w:t xml:space="preserve"> </w:t>
      </w:r>
      <w:r w:rsidR="00F77598" w:rsidRPr="00F77598">
        <w:rPr>
          <w:rFonts w:ascii="Times New Roman" w:hAnsi="Times New Roman" w:cs="Times New Roman"/>
          <w:noProof/>
          <w:color w:val="222222"/>
          <w:sz w:val="24"/>
          <w:szCs w:val="24"/>
          <w:shd w:val="clear" w:color="auto" w:fill="FFFFFF"/>
        </w:rPr>
        <w:t>Bell, 1976</w:t>
      </w:r>
      <w:r w:rsidR="00F77598">
        <w:rPr>
          <w:rFonts w:ascii="Times New Roman" w:hAnsi="Times New Roman" w:cs="Times New Roman"/>
          <w:color w:val="222222"/>
          <w:sz w:val="24"/>
          <w:szCs w:val="24"/>
          <w:shd w:val="clear" w:color="auto" w:fill="FFFFFF"/>
        </w:rPr>
        <w:fldChar w:fldCharType="end"/>
      </w:r>
      <w:r w:rsidR="00E611B1">
        <w:rPr>
          <w:rFonts w:ascii="Times New Roman" w:hAnsi="Times New Roman" w:cs="Times New Roman"/>
          <w:color w:val="222222"/>
          <w:sz w:val="24"/>
          <w:szCs w:val="24"/>
          <w:shd w:val="clear" w:color="auto" w:fill="FFFFFF"/>
        </w:rPr>
        <w:t>.</w:t>
      </w:r>
      <w:r w:rsidR="005E3E77">
        <w:rPr>
          <w:rFonts w:ascii="Times New Roman" w:hAnsi="Times New Roman" w:cs="Times New Roman"/>
          <w:color w:val="222222"/>
          <w:sz w:val="24"/>
          <w:szCs w:val="24"/>
          <w:shd w:val="clear" w:color="auto" w:fill="FFFFFF"/>
        </w:rPr>
        <w:t xml:space="preserve"> Esto se acentuó en la década de los 90 con el crecimiento </w:t>
      </w:r>
      <w:r w:rsidR="005E3E77" w:rsidRPr="0026681F">
        <w:rPr>
          <w:rFonts w:ascii="Times New Roman" w:hAnsi="Times New Roman" w:cs="Times New Roman"/>
          <w:color w:val="222222"/>
          <w:sz w:val="24"/>
          <w:szCs w:val="24"/>
          <w:shd w:val="clear" w:color="auto" w:fill="FFFFFF"/>
        </w:rPr>
        <w:t xml:space="preserve">de </w:t>
      </w:r>
      <w:r w:rsidR="005E3E77" w:rsidRPr="0026681F">
        <w:rPr>
          <w:rFonts w:ascii="Times New Roman" w:hAnsi="Times New Roman" w:cs="Times New Roman"/>
          <w:sz w:val="24"/>
          <w:szCs w:val="24"/>
        </w:rPr>
        <w:t>Internet y de las TIC.</w:t>
      </w:r>
      <w:r w:rsidR="005E3E77">
        <w:rPr>
          <w:rFonts w:ascii="Times New Roman" w:hAnsi="Times New Roman" w:cs="Times New Roman"/>
          <w:color w:val="222222"/>
          <w:sz w:val="24"/>
          <w:szCs w:val="24"/>
          <w:shd w:val="clear" w:color="auto" w:fill="FFFFFF"/>
        </w:rPr>
        <w:t xml:space="preserve"> </w:t>
      </w:r>
    </w:p>
    <w:p w:rsidR="00B85C83" w:rsidRDefault="007A6A57" w:rsidP="00EB076A">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En el contexto del apoyo y como construcción </w:t>
      </w:r>
      <w:r w:rsidRPr="007A6A57">
        <w:rPr>
          <w:rFonts w:ascii="Times New Roman" w:hAnsi="Times New Roman" w:cs="Times New Roman"/>
          <w:color w:val="222222"/>
          <w:sz w:val="24"/>
          <w:szCs w:val="24"/>
          <w:shd w:val="clear" w:color="auto" w:fill="FFFFFF"/>
        </w:rPr>
        <w:t>política e ideológica, se ha desarrollado de la mano de la</w:t>
      </w:r>
      <w:r>
        <w:rPr>
          <w:rFonts w:ascii="Times New Roman" w:hAnsi="Times New Roman" w:cs="Times New Roman"/>
          <w:color w:val="222222"/>
          <w:sz w:val="24"/>
          <w:szCs w:val="24"/>
          <w:shd w:val="clear" w:color="auto" w:fill="FFFFFF"/>
        </w:rPr>
        <w:t xml:space="preserve"> globalización neoliberal, con instituciones como </w:t>
      </w:r>
      <w:r w:rsidRPr="007A6A57">
        <w:rPr>
          <w:rFonts w:ascii="Times New Roman" w:hAnsi="Times New Roman" w:cs="Times New Roman"/>
          <w:color w:val="222222"/>
          <w:sz w:val="24"/>
          <w:szCs w:val="24"/>
          <w:shd w:val="clear" w:color="auto" w:fill="FFFFFF"/>
        </w:rPr>
        <w:t>Organización Mundi</w:t>
      </w:r>
      <w:r>
        <w:rPr>
          <w:rFonts w:ascii="Times New Roman" w:hAnsi="Times New Roman" w:cs="Times New Roman"/>
          <w:color w:val="222222"/>
          <w:sz w:val="24"/>
          <w:szCs w:val="24"/>
          <w:shd w:val="clear" w:color="auto" w:fill="FFFFFF"/>
        </w:rPr>
        <w:t xml:space="preserve">al del Comercio (OMC), el Fondo </w:t>
      </w:r>
      <w:r w:rsidRPr="007A6A57">
        <w:rPr>
          <w:rFonts w:ascii="Times New Roman" w:hAnsi="Times New Roman" w:cs="Times New Roman"/>
          <w:color w:val="222222"/>
          <w:sz w:val="24"/>
          <w:szCs w:val="24"/>
          <w:shd w:val="clear" w:color="auto" w:fill="FFFFFF"/>
        </w:rPr>
        <w:t>Monetario Internacional (FMI) y el Banco Mundial, para que l</w:t>
      </w:r>
      <w:r w:rsidR="006F12E7">
        <w:rPr>
          <w:rFonts w:ascii="Times New Roman" w:hAnsi="Times New Roman" w:cs="Times New Roman"/>
          <w:color w:val="222222"/>
          <w:sz w:val="24"/>
          <w:szCs w:val="24"/>
          <w:shd w:val="clear" w:color="auto" w:fill="FFFFFF"/>
        </w:rPr>
        <w:t>os países débiles abandonen</w:t>
      </w:r>
      <w:r w:rsidRPr="007A6A57">
        <w:rPr>
          <w:rFonts w:ascii="Times New Roman" w:hAnsi="Times New Roman" w:cs="Times New Roman"/>
          <w:color w:val="222222"/>
          <w:sz w:val="24"/>
          <w:szCs w:val="24"/>
          <w:shd w:val="clear" w:color="auto" w:fill="FFFFFF"/>
        </w:rPr>
        <w:t xml:space="preserve"> las regulaciones nacionales o medidas prot</w:t>
      </w:r>
      <w:r w:rsidR="006F12E7">
        <w:rPr>
          <w:rFonts w:ascii="Times New Roman" w:hAnsi="Times New Roman" w:cs="Times New Roman"/>
          <w:color w:val="222222"/>
          <w:sz w:val="24"/>
          <w:szCs w:val="24"/>
          <w:shd w:val="clear" w:color="auto" w:fill="FFFFFF"/>
        </w:rPr>
        <w:t xml:space="preserve">eccionistas que "desalentarían" </w:t>
      </w:r>
      <w:r w:rsidRPr="007A6A57">
        <w:rPr>
          <w:rFonts w:ascii="Times New Roman" w:hAnsi="Times New Roman" w:cs="Times New Roman"/>
          <w:color w:val="222222"/>
          <w:sz w:val="24"/>
          <w:szCs w:val="24"/>
          <w:shd w:val="clear" w:color="auto" w:fill="FFFFFF"/>
        </w:rPr>
        <w:t xml:space="preserve">la inversión; todo ello con el conocido resultado de </w:t>
      </w:r>
      <w:r w:rsidR="00024BFE">
        <w:rPr>
          <w:rFonts w:ascii="Times New Roman" w:hAnsi="Times New Roman" w:cs="Times New Roman"/>
          <w:color w:val="222222"/>
          <w:sz w:val="24"/>
          <w:szCs w:val="24"/>
          <w:shd w:val="clear" w:color="auto" w:fill="FFFFFF"/>
        </w:rPr>
        <w:t xml:space="preserve">la escandalosa profundización de </w:t>
      </w:r>
      <w:r w:rsidRPr="007A6A57">
        <w:rPr>
          <w:rFonts w:ascii="Times New Roman" w:hAnsi="Times New Roman" w:cs="Times New Roman"/>
          <w:color w:val="222222"/>
          <w:sz w:val="24"/>
          <w:szCs w:val="24"/>
          <w:shd w:val="clear" w:color="auto" w:fill="FFFFFF"/>
        </w:rPr>
        <w:t>las brechas entre ricos y pobres en el mundo.</w:t>
      </w:r>
      <w:r w:rsidR="005800BA">
        <w:rPr>
          <w:rFonts w:ascii="Times New Roman" w:hAnsi="Times New Roman" w:cs="Times New Roman"/>
          <w:color w:val="222222"/>
          <w:sz w:val="24"/>
          <w:szCs w:val="24"/>
          <w:shd w:val="clear" w:color="auto" w:fill="FFFFFF"/>
        </w:rPr>
        <w:t xml:space="preserve"> Ellos </w:t>
      </w:r>
      <w:r w:rsidR="00024BFE">
        <w:rPr>
          <w:rFonts w:ascii="Times New Roman" w:hAnsi="Times New Roman" w:cs="Times New Roman"/>
          <w:color w:val="222222"/>
          <w:sz w:val="24"/>
          <w:szCs w:val="24"/>
          <w:shd w:val="clear" w:color="auto" w:fill="FFFFFF"/>
        </w:rPr>
        <w:fldChar w:fldCharType="begin" w:fldLock="1"/>
      </w:r>
      <w:r w:rsidR="00024BFE">
        <w:rPr>
          <w:rFonts w:ascii="Times New Roman" w:hAnsi="Times New Roman" w:cs="Times New Roman"/>
          <w:color w:val="222222"/>
          <w:sz w:val="24"/>
          <w:szCs w:val="24"/>
          <w:shd w:val="clear" w:color="auto" w:fill="FFFFFF"/>
        </w:rPr>
        <w:instrText>ADDIN CSL_CITATION { "citationItems" : [ { "id" : "ITEM-1", "itemData" : { "DOI" : "10.1086/267786", "ISBN" : "0033362X", "ISSN" : "0033362X", "PMID" : "2204", "abstract" : "Data from four types of research\u2014news diffusion studies, time trends, a newspaper strike, and a field experiment\u2014are consistent with the general hypothesis that increasing the flow of news on a topic leads to greater acquisition of knowledge about that topic among the more highly educated segments of society. Whether the resulting knowledge gap closes may depend partly on whether the stimulus intensity of mass media publicity is maintained at a high level, or is reduced or eliminated at a point when only the more active persons have gained that knowledge.", "author" : [ { "dropping-particle" : "", "family" : "Tichenor", "given" : "P. J.", "non-dropping-particle" : "", "parse-names" : false, "suffix" : "" }, { "dropping-particle" : "", "family" : "Donohue", "given" : "G. A.", "non-dropping-particle" : "", "parse-names" : false, "suffix" : "" }, { "dropping-particle" : "", "family" : "Olien", "given" : "C. N.", "non-dropping-particle" : "", "parse-names" : false, "suffix" : "" } ], "container-title" : "Public Opinion Quarterly", "id" : "ITEM-1", "issue" : "2", "issued" : { "date-parts" : [ [ "1970" ] ] }, "page" : "159", "title" : "Mass Media Flow and Differential Growth in Knowledge", "type" : "article-journal", "volume" : "34" }, "uris" : [ "http://www.mendeley.com/documents/?uuid=7de320ce-57c2-4673-844d-33e55cad3ffe" ] } ], "mendeley" : { "formattedCitation" : "(Tichenor, Donohue, &amp; Olien, 1970)", "plainTextFormattedCitation" : "(Tichenor, Donohue, &amp; Olien, 1970)", "previouslyFormattedCitation" : "(Tichenor, Donohue, &amp; Olien, 1970)" }, "properties" : {  }, "schema" : "https://github.com/citation-style-language/schema/raw/master/csl-citation.json" }</w:instrText>
      </w:r>
      <w:r w:rsidR="00024BFE">
        <w:rPr>
          <w:rFonts w:ascii="Times New Roman" w:hAnsi="Times New Roman" w:cs="Times New Roman"/>
          <w:color w:val="222222"/>
          <w:sz w:val="24"/>
          <w:szCs w:val="24"/>
          <w:shd w:val="clear" w:color="auto" w:fill="FFFFFF"/>
        </w:rPr>
        <w:fldChar w:fldCharType="separate"/>
      </w:r>
      <w:r w:rsidR="00024BFE" w:rsidRPr="00024BFE">
        <w:rPr>
          <w:rFonts w:ascii="Times New Roman" w:hAnsi="Times New Roman" w:cs="Times New Roman"/>
          <w:noProof/>
          <w:color w:val="222222"/>
          <w:sz w:val="24"/>
          <w:szCs w:val="24"/>
          <w:shd w:val="clear" w:color="auto" w:fill="FFFFFF"/>
        </w:rPr>
        <w:t>(Tichenor, Donohue, &amp; Olien, 1970)</w:t>
      </w:r>
      <w:r w:rsidR="00024BFE">
        <w:rPr>
          <w:rFonts w:ascii="Times New Roman" w:hAnsi="Times New Roman" w:cs="Times New Roman"/>
          <w:color w:val="222222"/>
          <w:sz w:val="24"/>
          <w:szCs w:val="24"/>
          <w:shd w:val="clear" w:color="auto" w:fill="FFFFFF"/>
        </w:rPr>
        <w:fldChar w:fldCharType="end"/>
      </w:r>
      <w:r w:rsidR="00024BFE">
        <w:rPr>
          <w:rFonts w:ascii="Times New Roman" w:hAnsi="Times New Roman" w:cs="Times New Roman"/>
          <w:color w:val="222222"/>
          <w:sz w:val="24"/>
          <w:szCs w:val="24"/>
          <w:shd w:val="clear" w:color="auto" w:fill="FFFFFF"/>
        </w:rPr>
        <w:t xml:space="preserve"> </w:t>
      </w:r>
      <w:r w:rsidR="005800BA">
        <w:rPr>
          <w:rFonts w:ascii="Times New Roman" w:hAnsi="Times New Roman" w:cs="Times New Roman"/>
          <w:color w:val="222222"/>
          <w:sz w:val="24"/>
          <w:szCs w:val="24"/>
          <w:shd w:val="clear" w:color="auto" w:fill="FFFFFF"/>
        </w:rPr>
        <w:t xml:space="preserve">sobre la brecha </w:t>
      </w:r>
      <w:r w:rsidR="005800BA" w:rsidRPr="005800BA">
        <w:rPr>
          <w:rFonts w:ascii="Times New Roman" w:hAnsi="Times New Roman" w:cs="Times New Roman"/>
          <w:color w:val="222222"/>
          <w:sz w:val="24"/>
          <w:szCs w:val="24"/>
          <w:shd w:val="clear" w:color="auto" w:fill="FFFFFF"/>
        </w:rPr>
        <w:t>hipótesis de que aumentar el flujo de noticias sobre un tema conduce a una mayor adquisición de conocimiento sobre ese tema entre los segmentos más educados de la sociedad. Si la brecha de conocimiento resultante se cierra puede depender en parte, sobre si se mantiene la intensidad del estímulo de la publicidad de los medios masivos en un nivel alto, o se reduce o elimina en un punto en el que solo el las personas más activas han adquirido ese conocimiento</w:t>
      </w:r>
      <w:r w:rsidR="00B85C83">
        <w:rPr>
          <w:rFonts w:ascii="Times New Roman" w:hAnsi="Times New Roman" w:cs="Times New Roman"/>
          <w:color w:val="222222"/>
          <w:sz w:val="24"/>
          <w:szCs w:val="24"/>
          <w:shd w:val="clear" w:color="auto" w:fill="FFFFFF"/>
        </w:rPr>
        <w:t xml:space="preserve">, desde que están haciendo estas incursiones se ha tratado de minimizar esta </w:t>
      </w:r>
      <w:r w:rsidR="00C80703">
        <w:rPr>
          <w:rFonts w:ascii="Times New Roman" w:hAnsi="Times New Roman" w:cs="Times New Roman"/>
          <w:color w:val="222222"/>
          <w:sz w:val="24"/>
          <w:szCs w:val="24"/>
          <w:shd w:val="clear" w:color="auto" w:fill="FFFFFF"/>
        </w:rPr>
        <w:t>situación</w:t>
      </w:r>
      <w:r w:rsidR="00B85C83">
        <w:rPr>
          <w:rFonts w:ascii="Times New Roman" w:hAnsi="Times New Roman" w:cs="Times New Roman"/>
          <w:color w:val="222222"/>
          <w:sz w:val="24"/>
          <w:szCs w:val="24"/>
          <w:shd w:val="clear" w:color="auto" w:fill="FFFFFF"/>
        </w:rPr>
        <w:t>.</w:t>
      </w:r>
    </w:p>
    <w:p w:rsidR="00125680" w:rsidRDefault="00125680" w:rsidP="00EB076A">
      <w:pPr>
        <w:spacing w:after="0" w:line="360" w:lineRule="auto"/>
        <w:jc w:val="both"/>
        <w:rPr>
          <w:rFonts w:ascii="Times New Roman" w:hAnsi="Times New Roman" w:cs="Times New Roman"/>
          <w:color w:val="222222"/>
          <w:sz w:val="24"/>
          <w:szCs w:val="24"/>
          <w:shd w:val="clear" w:color="auto" w:fill="FFFFFF"/>
        </w:rPr>
      </w:pPr>
      <w:r w:rsidRPr="00125680">
        <w:rPr>
          <w:rFonts w:ascii="Times New Roman" w:hAnsi="Times New Roman" w:cs="Times New Roman"/>
          <w:color w:val="222222"/>
          <w:sz w:val="24"/>
          <w:szCs w:val="24"/>
          <w:shd w:val="clear" w:color="auto" w:fill="FFFFFF"/>
        </w:rPr>
        <w:t>Los sectores TIC, desempeñan un papel importante en este esquema</w:t>
      </w:r>
    </w:p>
    <w:p w:rsidR="001E2A38" w:rsidRPr="00292C45" w:rsidRDefault="001E2A38" w:rsidP="00EB076A">
      <w:pPr>
        <w:spacing w:after="0" w:line="360" w:lineRule="auto"/>
        <w:jc w:val="both"/>
        <w:rPr>
          <w:rFonts w:ascii="Times New Roman" w:hAnsi="Times New Roman" w:cs="Times New Roman"/>
          <w:b/>
          <w:color w:val="222222"/>
          <w:sz w:val="24"/>
          <w:szCs w:val="24"/>
          <w:shd w:val="clear" w:color="auto" w:fill="FFFFFF"/>
        </w:rPr>
      </w:pPr>
    </w:p>
    <w:p w:rsidR="005215C1" w:rsidRDefault="00B4490E" w:rsidP="00EB076A">
      <w:pPr>
        <w:spacing w:after="0" w:line="360" w:lineRule="auto"/>
        <w:jc w:val="both"/>
        <w:rPr>
          <w:rFonts w:ascii="Times New Roman" w:hAnsi="Times New Roman" w:cs="Times New Roman"/>
          <w:b/>
          <w:sz w:val="24"/>
          <w:szCs w:val="24"/>
        </w:rPr>
      </w:pPr>
      <w:r w:rsidRPr="00292C45">
        <w:rPr>
          <w:rFonts w:ascii="Times New Roman" w:hAnsi="Times New Roman" w:cs="Times New Roman"/>
          <w:b/>
          <w:sz w:val="24"/>
          <w:szCs w:val="24"/>
        </w:rPr>
        <w:t>Enseñanza y el Aprendizaje</w:t>
      </w:r>
    </w:p>
    <w:p w:rsidR="00154528" w:rsidRPr="00292C45" w:rsidRDefault="00154528" w:rsidP="00EB076A">
      <w:pPr>
        <w:spacing w:after="0" w:line="360" w:lineRule="auto"/>
        <w:jc w:val="both"/>
        <w:rPr>
          <w:rFonts w:ascii="Times New Roman" w:hAnsi="Times New Roman" w:cs="Times New Roman"/>
          <w:b/>
          <w:color w:val="222222"/>
          <w:sz w:val="24"/>
          <w:szCs w:val="24"/>
          <w:shd w:val="clear" w:color="auto" w:fill="FFFFFF"/>
        </w:rPr>
      </w:pPr>
    </w:p>
    <w:p w:rsidR="00A810BD" w:rsidRDefault="00C82AFA" w:rsidP="00EB076A">
      <w:pPr>
        <w:spacing w:after="0" w:line="360" w:lineRule="auto"/>
        <w:jc w:val="both"/>
        <w:rPr>
          <w:rFonts w:ascii="Times New Roman" w:hAnsi="Times New Roman" w:cs="Times New Roman"/>
          <w:sz w:val="24"/>
          <w:szCs w:val="24"/>
        </w:rPr>
      </w:pPr>
      <w:r w:rsidRPr="00C82AFA">
        <w:rPr>
          <w:rFonts w:ascii="Times New Roman" w:hAnsi="Times New Roman" w:cs="Times New Roman"/>
          <w:sz w:val="24"/>
          <w:szCs w:val="24"/>
        </w:rPr>
        <w:t xml:space="preserve">Durante varias décadas, los conceptos de la sociedad de la información y la sociedad del conocimiento han sido discutidos en el contexto de la enseñanza y el aprendizaje. Muchos </w:t>
      </w:r>
      <w:r w:rsidRPr="00C82AFA">
        <w:rPr>
          <w:rFonts w:ascii="Times New Roman" w:hAnsi="Times New Roman" w:cs="Times New Roman"/>
          <w:sz w:val="24"/>
          <w:szCs w:val="24"/>
        </w:rPr>
        <w:lastRenderedPageBreak/>
        <w:t>proyectos oficiales y políticas documentos desde el nivel escolar hasta el nivel transnacional han abordado implicaciones de estos conceptos para la educación. Las principales implicaciones se relacionan con los cambios producidos mediante el aprovechamiento de la tecnología de la información (TI) para mejorar  el aprendizaje. El campo y la práctica de TI en la educación se están moviendo muy rápidamente alrededor del mundo.  Las prácticas de TI en educación es sorprendente  lo similar del patrón de desarrollo en todo el mundo,  aunque cada pa</w:t>
      </w:r>
      <w:r w:rsidR="00A810BD">
        <w:rPr>
          <w:rFonts w:ascii="Times New Roman" w:hAnsi="Times New Roman" w:cs="Times New Roman"/>
          <w:sz w:val="24"/>
          <w:szCs w:val="24"/>
        </w:rPr>
        <w:t xml:space="preserve">ís tiene características únicas </w:t>
      </w:r>
      <w:r w:rsidR="00A810BD">
        <w:rPr>
          <w:rFonts w:ascii="Times New Roman" w:hAnsi="Times New Roman" w:cs="Times New Roman"/>
          <w:sz w:val="24"/>
          <w:szCs w:val="24"/>
        </w:rPr>
        <w:fldChar w:fldCharType="begin" w:fldLock="1"/>
      </w:r>
      <w:r w:rsidR="00A810BD">
        <w:rPr>
          <w:rFonts w:ascii="Times New Roman" w:hAnsi="Times New Roman" w:cs="Times New Roman"/>
          <w:sz w:val="24"/>
          <w:szCs w:val="24"/>
        </w:rPr>
        <w:instrText>ADDIN CSL_CITATION { "citationItems" : [ { "id" : "ITEM-1", "itemData" : { "author" : [ { "dropping-particle" : "", "family" : "S\u00e1nchez Almendros", "given" : "Mar\u00eda Dolores", "non-dropping-particle" : "", "parse-names" : false, "suffix" : "" } ], "container-title" : "Utop\u00eda y Praxis Latinoamericana", "id" : "ITEM-1", "issue" : "69", "issued" : { "date-parts" : [ [ "2015" ] ] }, "page" : "125-130", "publisher" : "Universidad del Zulia", "title" : "De la sociedad de la informaci\u00f3n a la sociedad del  conocimiento", "type" : "article-journal", "volume" : "20" }, "uris" : [ "http://www.mendeley.com/documents/?uuid=db5b1644-3161-3675-8bf5-cd05ac250b63" ] } ], "mendeley" : { "formattedCitation" : "(S\u00e1nchez Almendros, 2015)", "plainTextFormattedCitation" : "(S\u00e1nchez Almendros, 2015)", "previouslyFormattedCitation" : "(S\u00e1nchez Almendros, 2015)" }, "properties" : {  }, "schema" : "https://github.com/citation-style-language/schema/raw/master/csl-citation.json" }</w:instrText>
      </w:r>
      <w:r w:rsidR="00A810BD">
        <w:rPr>
          <w:rFonts w:ascii="Times New Roman" w:hAnsi="Times New Roman" w:cs="Times New Roman"/>
          <w:sz w:val="24"/>
          <w:szCs w:val="24"/>
        </w:rPr>
        <w:fldChar w:fldCharType="separate"/>
      </w:r>
      <w:r w:rsidR="00A810BD" w:rsidRPr="00A810BD">
        <w:rPr>
          <w:rFonts w:ascii="Times New Roman" w:hAnsi="Times New Roman" w:cs="Times New Roman"/>
          <w:noProof/>
          <w:sz w:val="24"/>
          <w:szCs w:val="24"/>
        </w:rPr>
        <w:t>(Sánchez Almendros, 2015)</w:t>
      </w:r>
      <w:r w:rsidR="00A810BD">
        <w:rPr>
          <w:rFonts w:ascii="Times New Roman" w:hAnsi="Times New Roman" w:cs="Times New Roman"/>
          <w:sz w:val="24"/>
          <w:szCs w:val="24"/>
        </w:rPr>
        <w:fldChar w:fldCharType="end"/>
      </w:r>
    </w:p>
    <w:p w:rsidR="00A810BD" w:rsidRDefault="00A810BD" w:rsidP="00EB076A">
      <w:pPr>
        <w:spacing w:after="0" w:line="360" w:lineRule="auto"/>
        <w:jc w:val="both"/>
        <w:rPr>
          <w:rFonts w:ascii="Times New Roman" w:hAnsi="Times New Roman" w:cs="Times New Roman"/>
          <w:sz w:val="24"/>
          <w:szCs w:val="24"/>
        </w:rPr>
      </w:pPr>
    </w:p>
    <w:p w:rsidR="00C82AFA" w:rsidRDefault="00C82AFA" w:rsidP="00EB076A">
      <w:pPr>
        <w:spacing w:after="0" w:line="360" w:lineRule="auto"/>
        <w:jc w:val="both"/>
        <w:rPr>
          <w:rFonts w:ascii="Times New Roman" w:hAnsi="Times New Roman" w:cs="Times New Roman"/>
          <w:b/>
          <w:sz w:val="24"/>
          <w:szCs w:val="24"/>
        </w:rPr>
      </w:pPr>
      <w:r w:rsidRPr="00292C45">
        <w:rPr>
          <w:rFonts w:ascii="Times New Roman" w:hAnsi="Times New Roman" w:cs="Times New Roman"/>
          <w:b/>
          <w:sz w:val="24"/>
          <w:szCs w:val="24"/>
        </w:rPr>
        <w:t>Sociedad de la información</w:t>
      </w:r>
    </w:p>
    <w:p w:rsidR="00154528" w:rsidRPr="00292C45" w:rsidRDefault="00154528" w:rsidP="00EB076A">
      <w:pPr>
        <w:spacing w:after="0" w:line="360" w:lineRule="auto"/>
        <w:jc w:val="both"/>
        <w:rPr>
          <w:rFonts w:ascii="Times New Roman" w:hAnsi="Times New Roman" w:cs="Times New Roman"/>
          <w:b/>
          <w:sz w:val="24"/>
          <w:szCs w:val="24"/>
        </w:rPr>
      </w:pPr>
    </w:p>
    <w:p w:rsidR="00C82AFA" w:rsidRPr="00327F7A" w:rsidRDefault="00C82AFA" w:rsidP="00EB076A">
      <w:pPr>
        <w:spacing w:after="0" w:line="360" w:lineRule="auto"/>
        <w:jc w:val="both"/>
        <w:rPr>
          <w:rFonts w:ascii="Times New Roman" w:hAnsi="Times New Roman" w:cs="Times New Roman"/>
          <w:sz w:val="24"/>
          <w:szCs w:val="24"/>
        </w:rPr>
      </w:pPr>
      <w:r w:rsidRPr="00C82AFA">
        <w:rPr>
          <w:rFonts w:ascii="Times New Roman" w:hAnsi="Times New Roman" w:cs="Times New Roman"/>
          <w:sz w:val="24"/>
          <w:szCs w:val="24"/>
        </w:rPr>
        <w:t>La metáfora de la "sociedad de la información" fue utilizada por primera vez en Japón por Kohyama (1968). En la década de 1970, los autores de textos relacionados con la informática no usaban el concepto de "sociedad de la información", en su lugar utilizan palabras como "edad de la información" y una "sociedad informatizada". Sin embargo, a fines de la década de 1970 y principios de la de 1980, se mencionó el concepto  sociedad de la información tan a menudo alrededor del mundo que muchos olvi</w:t>
      </w:r>
      <w:r w:rsidR="00327F7A">
        <w:rPr>
          <w:rFonts w:ascii="Times New Roman" w:hAnsi="Times New Roman" w:cs="Times New Roman"/>
          <w:sz w:val="24"/>
          <w:szCs w:val="24"/>
        </w:rPr>
        <w:t xml:space="preserve">daron que era solo una metáfora </w:t>
      </w:r>
      <w:r w:rsidR="00327F7A">
        <w:rPr>
          <w:rFonts w:ascii="Times New Roman" w:hAnsi="Times New Roman" w:cs="Times New Roman"/>
          <w:sz w:val="24"/>
          <w:szCs w:val="24"/>
        </w:rPr>
        <w:fldChar w:fldCharType="begin" w:fldLock="1"/>
      </w:r>
      <w:r w:rsidR="00327F7A">
        <w:rPr>
          <w:rFonts w:ascii="Times New Roman" w:hAnsi="Times New Roman" w:cs="Times New Roman"/>
          <w:sz w:val="24"/>
          <w:szCs w:val="24"/>
        </w:rPr>
        <w:instrText>ADDIN CSL_CITATION { "citationItems" : [ { "id" : "ITEM-1", "itemData" : { "DOI" : "10.1002/asi.20508", "author" : [ { "dropping-particle" : "", "family" : "Zins", "given" : "Chaim", "non-dropping-particle" : "", "parse-names" : false, "suffix" : "" } ], "container-title" : "Journal of the Association  for Information Science and Technology", "id" : "ITEM-1", "issue" : "4", "issued" : { "date-parts" : [ [ "2007", "2", "15" ] ] }, "page" : "479-493", "publisher" : "Wiley-Blackwell", "title" : "Conceptual approaches for defining data, information, and knowledge", "type" : "article-journal", "volume" : "58" }, "uris" : [ "http://www.mendeley.com/documents/?uuid=824c4b2b-35cc-3926-9f68-d4566fbdd5f3" ] } ], "mendeley" : { "formattedCitation" : "(Zins, 2007)", "plainTextFormattedCitation" : "(Zins, 2007)", "previouslyFormattedCitation" : "(Zins, 2007)" }, "properties" : {  }, "schema" : "https://github.com/citation-style-language/schema/raw/master/csl-citation.json" }</w:instrText>
      </w:r>
      <w:r w:rsidR="00327F7A">
        <w:rPr>
          <w:rFonts w:ascii="Times New Roman" w:hAnsi="Times New Roman" w:cs="Times New Roman"/>
          <w:sz w:val="24"/>
          <w:szCs w:val="24"/>
        </w:rPr>
        <w:fldChar w:fldCharType="separate"/>
      </w:r>
      <w:r w:rsidR="00327F7A" w:rsidRPr="00327F7A">
        <w:rPr>
          <w:rFonts w:ascii="Times New Roman" w:hAnsi="Times New Roman" w:cs="Times New Roman"/>
          <w:noProof/>
          <w:sz w:val="24"/>
          <w:szCs w:val="24"/>
        </w:rPr>
        <w:t>(Zins, 2007)</w:t>
      </w:r>
      <w:r w:rsidR="00327F7A">
        <w:rPr>
          <w:rFonts w:ascii="Times New Roman" w:hAnsi="Times New Roman" w:cs="Times New Roman"/>
          <w:sz w:val="24"/>
          <w:szCs w:val="24"/>
        </w:rPr>
        <w:fldChar w:fldCharType="end"/>
      </w:r>
    </w:p>
    <w:p w:rsidR="00C82AFA" w:rsidRDefault="00C82AFA" w:rsidP="00EB076A">
      <w:pPr>
        <w:spacing w:after="0" w:line="360" w:lineRule="auto"/>
        <w:jc w:val="both"/>
        <w:rPr>
          <w:rFonts w:ascii="Times New Roman" w:hAnsi="Times New Roman" w:cs="Times New Roman"/>
          <w:sz w:val="24"/>
          <w:szCs w:val="24"/>
        </w:rPr>
      </w:pPr>
      <w:r w:rsidRPr="00C82AFA">
        <w:rPr>
          <w:rFonts w:ascii="Times New Roman" w:hAnsi="Times New Roman" w:cs="Times New Roman"/>
          <w:sz w:val="24"/>
          <w:szCs w:val="24"/>
        </w:rPr>
        <w:t xml:space="preserve">De hecho, a fines de la década de 1980, la "sociedad de la información" se había convertido en una frase que capturaba la esencia de una cultura inundada por la información y dominada por la información tecnología (IT). El "marco para la sociedad de la información" </w:t>
      </w:r>
      <w:r w:rsidR="003F5E2A">
        <w:rPr>
          <w:rFonts w:ascii="Times New Roman" w:hAnsi="Times New Roman" w:cs="Times New Roman"/>
          <w:sz w:val="24"/>
          <w:szCs w:val="24"/>
        </w:rPr>
        <w:fldChar w:fldCharType="begin" w:fldLock="1"/>
      </w:r>
      <w:r w:rsidR="003F5E2A">
        <w:rPr>
          <w:rFonts w:ascii="Times New Roman" w:hAnsi="Times New Roman" w:cs="Times New Roman"/>
          <w:sz w:val="24"/>
          <w:szCs w:val="24"/>
        </w:rPr>
        <w:instrText>ADDIN CSL_CITATION { "citationItems" : [ { "id" : "ITEM-1", "itemData" : { "ISBN" : "0262540363", "abstract" : "1. Prospects for the individual: The computer in the home / Joel Moses -- The return of the Sunday painter / Nicholas P. Negroponte -- Individualized automation / Michael L. Dertouzos -- Toward convivial computing / Terry Winograd -- Computers and learning / Seymour A. Papert -- Computers and government / J.C.R. Licklider -- 2. Trends in traditional computer uses: The use of computers for business functions / Victor A. Vyssotsky -- Scientific use of computers / Sidney Fernbach -- 3. Socioeconomic effects and expectations: The social framework of the information society / Daniel Bell -- The consequences of computers for centralization and decentralization / Herbert A. Simon -- The computer and world affairs / Robert G. Gilpin -- Regulation and computer services / Roger G. Noll -- Computers and modeling / Martin Shubik -- The economics of information / Kenneth J. Arrow -- 4. Trends in the underlying technologies: Hardware prospects and limitations / Robert N. Noyce -- Computers and communications / B.O. Evans -- Sophisticated software: the road to science and Utopia / Marvin Denicoff -- Computer science and the representation of knowledge / Marvin L. Minsky -- Current research frontiers in computer science / Alan J. Perlis -- 5. Critiques: Once more: the computer revolution / Joseph Weizenbaum -- A reply to Weizenbaum / Daniel Bell -- Another reply to Weizenbaum / Michael L. Dertouzos.", "author" : [ { "dropping-particle" : "", "family" : "Dertouzos", "given" : "Michael L.", "non-dropping-particle" : "", "parse-names" : false, "suffix" : "" }, { "dropping-particle" : "", "family" : "Moses", "given" : "Joel.", "non-dropping-particle" : "", "parse-names" : false, "suffix" : "" } ], "id" : "ITEM-1", "issued" : { "date-parts" : [ [ "1979" ] ] }, "number-of-pages" : "491", "publisher" : "MIT Press", "title" : "The Computer age : a twenty-year view", "type" : "book" }, "uris" : [ "http://www.mendeley.com/documents/?uuid=66826fb2-3863-3f77-8dbf-e32298d430d3" ] } ], "mendeley" : { "formattedCitation" : "(Dertouzos &amp; Moses, 1979)", "plainTextFormattedCitation" : "(Dertouzos &amp; Moses, 1979)", "previouslyFormattedCitation" : "(Dertouzos &amp; Moses, 1979)" }, "properties" : {  }, "schema" : "https://github.com/citation-style-language/schema/raw/master/csl-citation.json" }</w:instrText>
      </w:r>
      <w:r w:rsidR="003F5E2A">
        <w:rPr>
          <w:rFonts w:ascii="Times New Roman" w:hAnsi="Times New Roman" w:cs="Times New Roman"/>
          <w:sz w:val="24"/>
          <w:szCs w:val="24"/>
        </w:rPr>
        <w:fldChar w:fldCharType="separate"/>
      </w:r>
      <w:r w:rsidR="003F5E2A" w:rsidRPr="003F5E2A">
        <w:rPr>
          <w:rFonts w:ascii="Times New Roman" w:hAnsi="Times New Roman" w:cs="Times New Roman"/>
          <w:noProof/>
          <w:sz w:val="24"/>
          <w:szCs w:val="24"/>
        </w:rPr>
        <w:t>(Dertouzos &amp; Moses, 1979)</w:t>
      </w:r>
      <w:r w:rsidR="003F5E2A">
        <w:rPr>
          <w:rFonts w:ascii="Times New Roman" w:hAnsi="Times New Roman" w:cs="Times New Roman"/>
          <w:sz w:val="24"/>
          <w:szCs w:val="24"/>
        </w:rPr>
        <w:fldChar w:fldCharType="end"/>
      </w:r>
      <w:r w:rsidRPr="00C82AFA">
        <w:rPr>
          <w:rFonts w:ascii="Times New Roman" w:hAnsi="Times New Roman" w:cs="Times New Roman"/>
          <w:sz w:val="24"/>
          <w:szCs w:val="24"/>
        </w:rPr>
        <w:t>fue el punta de lanza del movimiento para legitimar el concept</w:t>
      </w:r>
      <w:r w:rsidR="00D8312D">
        <w:rPr>
          <w:rFonts w:ascii="Times New Roman" w:hAnsi="Times New Roman" w:cs="Times New Roman"/>
          <w:sz w:val="24"/>
          <w:szCs w:val="24"/>
        </w:rPr>
        <w:t>o de sociedad de la información.</w:t>
      </w:r>
    </w:p>
    <w:p w:rsidR="00D8312D" w:rsidRPr="00292C45" w:rsidRDefault="00D8312D" w:rsidP="00EB076A">
      <w:pPr>
        <w:spacing w:after="0" w:line="360" w:lineRule="auto"/>
        <w:jc w:val="both"/>
        <w:rPr>
          <w:rFonts w:ascii="Times New Roman" w:hAnsi="Times New Roman" w:cs="Times New Roman"/>
          <w:b/>
          <w:sz w:val="24"/>
          <w:szCs w:val="24"/>
        </w:rPr>
      </w:pPr>
    </w:p>
    <w:p w:rsidR="00C82AFA" w:rsidRDefault="00C82AFA" w:rsidP="00EB076A">
      <w:pPr>
        <w:spacing w:after="0" w:line="360" w:lineRule="auto"/>
        <w:jc w:val="both"/>
        <w:rPr>
          <w:rFonts w:ascii="Times New Roman" w:hAnsi="Times New Roman" w:cs="Times New Roman"/>
          <w:b/>
          <w:sz w:val="24"/>
          <w:szCs w:val="24"/>
        </w:rPr>
      </w:pPr>
      <w:r w:rsidRPr="00292C45">
        <w:rPr>
          <w:rFonts w:ascii="Times New Roman" w:hAnsi="Times New Roman" w:cs="Times New Roman"/>
          <w:b/>
          <w:sz w:val="24"/>
          <w:szCs w:val="24"/>
        </w:rPr>
        <w:t>La sociedad del conocimiento</w:t>
      </w:r>
    </w:p>
    <w:p w:rsidR="00154528" w:rsidRPr="00292C45" w:rsidRDefault="00154528" w:rsidP="00EB076A">
      <w:pPr>
        <w:spacing w:after="0" w:line="360" w:lineRule="auto"/>
        <w:jc w:val="both"/>
        <w:rPr>
          <w:rFonts w:ascii="Times New Roman" w:hAnsi="Times New Roman" w:cs="Times New Roman"/>
          <w:b/>
          <w:sz w:val="24"/>
          <w:szCs w:val="24"/>
        </w:rPr>
      </w:pPr>
    </w:p>
    <w:p w:rsidR="00C82AFA" w:rsidRPr="00C82AFA" w:rsidRDefault="00C82AFA" w:rsidP="00EB076A">
      <w:pPr>
        <w:spacing w:after="0" w:line="360" w:lineRule="auto"/>
        <w:jc w:val="both"/>
        <w:rPr>
          <w:rFonts w:ascii="Times New Roman" w:hAnsi="Times New Roman" w:cs="Times New Roman"/>
          <w:sz w:val="24"/>
          <w:szCs w:val="24"/>
        </w:rPr>
      </w:pPr>
      <w:r w:rsidRPr="00C82AFA">
        <w:rPr>
          <w:rFonts w:ascii="Times New Roman" w:hAnsi="Times New Roman" w:cs="Times New Roman"/>
          <w:sz w:val="24"/>
          <w:szCs w:val="24"/>
        </w:rPr>
        <w:t xml:space="preserve">El concepto de sociedad de la información se  superado por la aparición de una nueva metáfora en la década de 1990, la "sociedad del conocimiento". Mientras que la sociedad de la información la metáfora se asoció con una "explosión" de sistemas de información e información, la metáfora de la sociedad del conocimiento se refiere principalmente a los sistemas económicos donde las ideas o el conocimiento eran herramientas para producir riqueza económica.  Muchas personas, si no la mayoría, no pudieron diferenciar </w:t>
      </w:r>
      <w:r w:rsidRPr="00C82AFA">
        <w:rPr>
          <w:rFonts w:ascii="Times New Roman" w:hAnsi="Times New Roman" w:cs="Times New Roman"/>
          <w:sz w:val="24"/>
          <w:szCs w:val="24"/>
        </w:rPr>
        <w:lastRenderedPageBreak/>
        <w:t xml:space="preserve">los dos conceptos porque tienden a equiparar en gran medida la información y conocimiento </w:t>
      </w:r>
      <w:r w:rsidR="00D4050A">
        <w:rPr>
          <w:rFonts w:ascii="Times New Roman" w:hAnsi="Times New Roman" w:cs="Times New Roman"/>
          <w:sz w:val="24"/>
          <w:szCs w:val="24"/>
        </w:rPr>
        <w:fldChar w:fldCharType="begin" w:fldLock="1"/>
      </w:r>
      <w:r w:rsidR="00D4050A">
        <w:rPr>
          <w:rFonts w:ascii="Times New Roman" w:hAnsi="Times New Roman" w:cs="Times New Roman"/>
          <w:sz w:val="24"/>
          <w:szCs w:val="24"/>
        </w:rPr>
        <w:instrText>ADDIN CSL_CITATION { "citationItems" : [ { "id" : "ITEM-1", "itemData" : { "DOI" : "10.5829/idosi.wasj.2014.29.05.13928", "abstract" : "Results of problems' solution, data analysis, checked information generalized in the form of laws, theories, combination of views and concepts-all these transform into knowledge. Many students are planning to invest knowledge obtained at university into foundation of their business in order to be more successful in modern life. Now information and knowledge substitutes capital and labour-the foundations of industrial society. Economy of knowledge eliminates the boundaries between public and private wealth; society of knowledge distributes wealth among their members more evenly. Future of economy of knowledge is based on education.", "author" : [ { "dropping-particle" : "", "family" : "Sattarova", "given" : "Nadezhda Ivanovna", "non-dropping-particle" : "", "parse-names" : false, "suffix" : "" }, { "dropping-particle" : "", "family" : "Prudinsky", "given" : "Grigory Arkadievich", "non-dropping-particle" : "", "parse-names" : false, "suffix" : "" } ], "container-title" : "World Applied Sciences Journal", "id" : "ITEM-1", "issue" : "5", "issued" : { "date-parts" : [ [ "2014" ] ] }, "page" : "694-698", "title" : "Function of Information and Knowledge in Society", "type" : "article-journal", "volume" : "29" }, "uris" : [ "http://www.mendeley.com/documents/?uuid=8eced560-9ee0-34df-a5a9-8df2ecb0e933" ] } ], "mendeley" : { "formattedCitation" : "(Sattarova &amp; Prudinsky, 2014)", "plainTextFormattedCitation" : "(Sattarova &amp; Prudinsky, 2014)", "previouslyFormattedCitation" : "(Sattarova &amp; Prudinsky, 2014)" }, "properties" : {  }, "schema" : "https://github.com/citation-style-language/schema/raw/master/csl-citation.json" }</w:instrText>
      </w:r>
      <w:r w:rsidR="00D4050A">
        <w:rPr>
          <w:rFonts w:ascii="Times New Roman" w:hAnsi="Times New Roman" w:cs="Times New Roman"/>
          <w:sz w:val="24"/>
          <w:szCs w:val="24"/>
        </w:rPr>
        <w:fldChar w:fldCharType="separate"/>
      </w:r>
      <w:r w:rsidR="00D4050A" w:rsidRPr="00D4050A">
        <w:rPr>
          <w:rFonts w:ascii="Times New Roman" w:hAnsi="Times New Roman" w:cs="Times New Roman"/>
          <w:noProof/>
          <w:sz w:val="24"/>
          <w:szCs w:val="24"/>
        </w:rPr>
        <w:t>(Sattarova &amp; Prudinsky, 2014)</w:t>
      </w:r>
      <w:r w:rsidR="00D4050A">
        <w:rPr>
          <w:rFonts w:ascii="Times New Roman" w:hAnsi="Times New Roman" w:cs="Times New Roman"/>
          <w:sz w:val="24"/>
          <w:szCs w:val="24"/>
        </w:rPr>
        <w:fldChar w:fldCharType="end"/>
      </w:r>
    </w:p>
    <w:p w:rsidR="00C82AFA" w:rsidRPr="00C82AFA" w:rsidRDefault="00C82AFA" w:rsidP="00EB076A">
      <w:pPr>
        <w:spacing w:after="0" w:line="360" w:lineRule="auto"/>
        <w:jc w:val="both"/>
        <w:rPr>
          <w:rFonts w:ascii="Times New Roman" w:hAnsi="Times New Roman" w:cs="Times New Roman"/>
          <w:sz w:val="24"/>
          <w:szCs w:val="24"/>
        </w:rPr>
      </w:pPr>
    </w:p>
    <w:p w:rsidR="00C82AFA" w:rsidRPr="00C82AFA" w:rsidRDefault="00C82AFA" w:rsidP="00EB076A">
      <w:pPr>
        <w:spacing w:after="0" w:line="360" w:lineRule="auto"/>
        <w:jc w:val="both"/>
        <w:rPr>
          <w:rFonts w:ascii="Times New Roman" w:hAnsi="Times New Roman" w:cs="Times New Roman"/>
          <w:sz w:val="24"/>
          <w:szCs w:val="24"/>
        </w:rPr>
      </w:pPr>
      <w:r w:rsidRPr="00C82AFA">
        <w:rPr>
          <w:rFonts w:ascii="Times New Roman" w:hAnsi="Times New Roman" w:cs="Times New Roman"/>
          <w:sz w:val="24"/>
          <w:szCs w:val="24"/>
        </w:rPr>
        <w:t xml:space="preserve">La confusión sobre la naturaleza del conocimiento  y de la información  es un problema, especialmente en el campo de Educación. Aquí se usará la definición amplia de conocimiento e </w:t>
      </w:r>
      <w:r w:rsidR="00D4050A" w:rsidRPr="00C82AFA">
        <w:rPr>
          <w:rFonts w:ascii="Times New Roman" w:hAnsi="Times New Roman" w:cs="Times New Roman"/>
          <w:sz w:val="24"/>
          <w:szCs w:val="24"/>
        </w:rPr>
        <w:t xml:space="preserve">información. </w:t>
      </w:r>
      <w:r w:rsidRPr="00C82AFA">
        <w:rPr>
          <w:rFonts w:ascii="Times New Roman" w:hAnsi="Times New Roman" w:cs="Times New Roman"/>
          <w:sz w:val="24"/>
          <w:szCs w:val="24"/>
        </w:rPr>
        <w:t>En donde la información consiste en datos formateados y estructurados intencionalmente, pero el conocimiento consiste en estados cognitivos  que interpretan  y procesan  información</w:t>
      </w:r>
      <w:r w:rsidR="00D4050A">
        <w:rPr>
          <w:rFonts w:ascii="Times New Roman" w:hAnsi="Times New Roman" w:cs="Times New Roman"/>
          <w:sz w:val="24"/>
          <w:szCs w:val="24"/>
        </w:rPr>
        <w:t xml:space="preserve"> </w:t>
      </w:r>
      <w:r w:rsidR="00D4050A">
        <w:rPr>
          <w:rFonts w:ascii="Times New Roman" w:hAnsi="Times New Roman" w:cs="Times New Roman"/>
          <w:sz w:val="24"/>
          <w:szCs w:val="24"/>
        </w:rPr>
        <w:fldChar w:fldCharType="begin" w:fldLock="1"/>
      </w:r>
      <w:r w:rsidR="00D4050A">
        <w:rPr>
          <w:rFonts w:ascii="Times New Roman" w:hAnsi="Times New Roman" w:cs="Times New Roman"/>
          <w:sz w:val="24"/>
          <w:szCs w:val="24"/>
        </w:rPr>
        <w:instrText>ADDIN CSL_CITATION { "citationItems" : [ { "id" : "ITEM-1", "itemData" : { "DOI" : "10.5829/idosi.wasj.2014.29.05.13928", "abstract" : "Results of problems' solution, data analysis, checked information generalized in the form of laws, theories, combination of views and concepts-all these transform into knowledge. Many students are planning to invest knowledge obtained at university into foundation of their business in order to be more successful in modern life. Now information and knowledge substitutes capital and labour-the foundations of industrial society. Economy of knowledge eliminates the boundaries between public and private wealth; society of knowledge distributes wealth among their members more evenly. Future of economy of knowledge is based on education.", "author" : [ { "dropping-particle" : "", "family" : "Sattarova", "given" : "Nadezhda Ivanovna", "non-dropping-particle" : "", "parse-names" : false, "suffix" : "" }, { "dropping-particle" : "", "family" : "Prudinsky", "given" : "Grigory Arkadievich", "non-dropping-particle" : "", "parse-names" : false, "suffix" : "" } ], "container-title" : "World Applied Sciences Journal", "id" : "ITEM-1", "issue" : "5", "issued" : { "date-parts" : [ [ "2014" ] ] }, "page" : "694-698", "title" : "Function of Information and Knowledge in Society", "type" : "article-journal", "volume" : "29" }, "uris" : [ "http://www.mendeley.com/documents/?uuid=8eced560-9ee0-34df-a5a9-8df2ecb0e933" ] } ], "mendeley" : { "formattedCitation" : "(Sattarova &amp; Prudinsky, 2014)", "plainTextFormattedCitation" : "(Sattarova &amp; Prudinsky, 2014)", "previouslyFormattedCitation" : "(Sattarova &amp; Prudinsky, 2014)" }, "properties" : {  }, "schema" : "https://github.com/citation-style-language/schema/raw/master/csl-citation.json" }</w:instrText>
      </w:r>
      <w:r w:rsidR="00D4050A">
        <w:rPr>
          <w:rFonts w:ascii="Times New Roman" w:hAnsi="Times New Roman" w:cs="Times New Roman"/>
          <w:sz w:val="24"/>
          <w:szCs w:val="24"/>
        </w:rPr>
        <w:fldChar w:fldCharType="separate"/>
      </w:r>
      <w:r w:rsidR="00D4050A" w:rsidRPr="00D4050A">
        <w:rPr>
          <w:rFonts w:ascii="Times New Roman" w:hAnsi="Times New Roman" w:cs="Times New Roman"/>
          <w:noProof/>
          <w:sz w:val="24"/>
          <w:szCs w:val="24"/>
        </w:rPr>
        <w:t>(Sattarova &amp; Prudinsky, 2014)</w:t>
      </w:r>
      <w:r w:rsidR="00D4050A">
        <w:rPr>
          <w:rFonts w:ascii="Times New Roman" w:hAnsi="Times New Roman" w:cs="Times New Roman"/>
          <w:sz w:val="24"/>
          <w:szCs w:val="24"/>
        </w:rPr>
        <w:fldChar w:fldCharType="end"/>
      </w:r>
    </w:p>
    <w:p w:rsidR="00C82AFA" w:rsidRPr="00C82AFA" w:rsidRDefault="00C82AFA" w:rsidP="00EB076A">
      <w:pPr>
        <w:spacing w:after="0" w:line="360" w:lineRule="auto"/>
        <w:jc w:val="both"/>
        <w:rPr>
          <w:rFonts w:ascii="Times New Roman" w:hAnsi="Times New Roman" w:cs="Times New Roman"/>
          <w:sz w:val="24"/>
          <w:szCs w:val="24"/>
        </w:rPr>
      </w:pPr>
    </w:p>
    <w:p w:rsidR="00C82AFA" w:rsidRPr="007F78B9" w:rsidRDefault="00C82AFA" w:rsidP="00EB076A">
      <w:pPr>
        <w:spacing w:after="0" w:line="360" w:lineRule="auto"/>
        <w:jc w:val="both"/>
        <w:rPr>
          <w:rFonts w:ascii="Times New Roman" w:hAnsi="Times New Roman" w:cs="Times New Roman"/>
          <w:sz w:val="24"/>
          <w:szCs w:val="24"/>
        </w:rPr>
      </w:pPr>
      <w:r w:rsidRPr="00C82AFA">
        <w:rPr>
          <w:rFonts w:ascii="Times New Roman" w:hAnsi="Times New Roman" w:cs="Times New Roman"/>
          <w:sz w:val="24"/>
          <w:szCs w:val="24"/>
        </w:rPr>
        <w:t xml:space="preserve">Así la información se puede reproducir  con  costos  mínimo, la reproducción del conocimiento requiere capacitación y aprendizaje </w:t>
      </w:r>
      <w:r w:rsidR="00375AEE">
        <w:rPr>
          <w:rFonts w:ascii="Times New Roman" w:hAnsi="Times New Roman" w:cs="Times New Roman"/>
          <w:sz w:val="24"/>
          <w:szCs w:val="24"/>
        </w:rPr>
        <w:fldChar w:fldCharType="begin" w:fldLock="1"/>
      </w:r>
      <w:r w:rsidR="00256E64">
        <w:rPr>
          <w:rFonts w:ascii="Times New Roman" w:hAnsi="Times New Roman" w:cs="Times New Roman"/>
          <w:sz w:val="24"/>
          <w:szCs w:val="24"/>
        </w:rPr>
        <w:instrText>ADDIN CSL_CITATION { "citationItems" : [ { "id" : "ITEM-1", "itemData" : { "ISBN" : "9780262036870", "abstract" : "Third edition. Revised edition of the author's Knowledge management in theory and practice, \u00a92011. The ability to manage knowledge has become increasingly important in today's knowledge economy. Knowledge is considered a valuable commodity, embedded in products and in the tacit knowledge of highly mobile individual employees. Knowledge management (KM) represents a deliberate and systematic approach to cultivating and sharing an organization's knowledge base. This textbook and professional reference offers a comprehensive overview of the field. Drawing on ideas, tools, and techniques from such disciplines as sociology, cognitive science, organizational behavior, and information science, it describes KM theory and practice at the individual, community, and organizational levels. Chapters cover such topics as tacit and explicit knowledge, theoretical modeling of KM, the KM cycle from knowledge capture to knowledge use, KM tools, KM assessment, and KM professionals. This third edition has been completely revised and updated to reflect advances in the dynamic and emerging field of KM. The specific changes include extended treatment of tacit knowledge; integration of such newer technologies as social media, visualization, mobile technologies, and crowdsourcing; a new chapter on knowledge continuity, with key criteria for identifying knowledge at risk; material on how to identify, document, validate, share, and implement lessons learned and best practices; the addition of new categories of KM jobs; and a new emphasis on the role of KM in innovation. Supplementary materials for instructors are available online. -- from back cover. Introduction to knowledge management -- Knowledge management processes -- Knowledge management models -- Knowledge capture and creation -- Knowledge sharing -- Finding knowledge -- Organizational culture -- Knowledge management tools -- Knowledge management strategy -- Evaluating knowledge management -- Organizational learning -- Knowledge continuity management -- The knowledge management team -- Future challenges for knowledge management -- Knowledge management resources -- The classics -- General KM books -- KM for specific disciplines -- International KM -- KM journals -- Key conferences -- Key websites -- KM glossaries -- KM case studies -- KM Wikis -- KM blogs -- Visual resources -- Youtube -- Other visual resources -- Educational KM sites -- Some useful tools -- Glossary -- Index.", "author" : [ { "dropping-particle" : "", "family" : "Dalkir", "given" : "Kimiz", "non-dropping-particle" : "", "parse-names" : false, "suffix" : "" } ], "id" : "ITEM-1", "issued" : { "date-parts" : [ [ "2007" ] ] }, "number-of-pages" : "534", "publisher" : "Massachusetts Institute of Technology", "title" : "Knowledge management in theory and practice", "type" : "book" }, "uris" : [ "http://www.mendeley.com/documents/?uuid=001869a3-5155-36f3-a129-2097b9a4e483" ] } ], "mendeley" : { "formattedCitation" : "(Dalkir, 2007)", "plainTextFormattedCitation" : "(Dalkir, 2007)", "previouslyFormattedCitation" : "(Dalkir, 2007)" }, "properties" : {  }, "schema" : "https://github.com/citation-style-language/schema/raw/master/csl-citation.json" }</w:instrText>
      </w:r>
      <w:r w:rsidR="00375AEE">
        <w:rPr>
          <w:rFonts w:ascii="Times New Roman" w:hAnsi="Times New Roman" w:cs="Times New Roman"/>
          <w:sz w:val="24"/>
          <w:szCs w:val="24"/>
        </w:rPr>
        <w:fldChar w:fldCharType="separate"/>
      </w:r>
      <w:r w:rsidR="00375AEE" w:rsidRPr="00375AEE">
        <w:rPr>
          <w:rFonts w:ascii="Times New Roman" w:hAnsi="Times New Roman" w:cs="Times New Roman"/>
          <w:noProof/>
          <w:sz w:val="24"/>
          <w:szCs w:val="24"/>
        </w:rPr>
        <w:t>(Dalkir, 2007)</w:t>
      </w:r>
      <w:r w:rsidR="00375AEE">
        <w:rPr>
          <w:rFonts w:ascii="Times New Roman" w:hAnsi="Times New Roman" w:cs="Times New Roman"/>
          <w:sz w:val="24"/>
          <w:szCs w:val="24"/>
        </w:rPr>
        <w:fldChar w:fldCharType="end"/>
      </w:r>
    </w:p>
    <w:p w:rsidR="00C82AFA" w:rsidRDefault="00C82AFA" w:rsidP="00EB076A">
      <w:pPr>
        <w:spacing w:after="0" w:line="360" w:lineRule="auto"/>
        <w:jc w:val="both"/>
        <w:rPr>
          <w:rFonts w:ascii="Times New Roman" w:hAnsi="Times New Roman" w:cs="Times New Roman"/>
          <w:sz w:val="24"/>
          <w:szCs w:val="24"/>
        </w:rPr>
      </w:pPr>
      <w:r w:rsidRPr="00C82AFA">
        <w:rPr>
          <w:rFonts w:ascii="Times New Roman" w:hAnsi="Times New Roman" w:cs="Times New Roman"/>
          <w:sz w:val="24"/>
          <w:szCs w:val="24"/>
        </w:rPr>
        <w:t xml:space="preserve">La sociedad del conocimiento presume la sociedad de la información, pero no al revés.  Su ascenso sigue a las redes digitales que los hacen posibles sin que los miembros  residan en </w:t>
      </w:r>
      <w:r w:rsidR="002B1EED" w:rsidRPr="00C82AFA">
        <w:rPr>
          <w:rFonts w:ascii="Times New Roman" w:hAnsi="Times New Roman" w:cs="Times New Roman"/>
          <w:sz w:val="24"/>
          <w:szCs w:val="24"/>
        </w:rPr>
        <w:t>la</w:t>
      </w:r>
      <w:r w:rsidRPr="00C82AFA">
        <w:rPr>
          <w:rFonts w:ascii="Times New Roman" w:hAnsi="Times New Roman" w:cs="Times New Roman"/>
          <w:sz w:val="24"/>
          <w:szCs w:val="24"/>
        </w:rPr>
        <w:t xml:space="preserve"> misma región. La tecnología hace que puedan acceder y compartir  el conocimiento. Además de eso, está la presión para intercambiar conocimientos que surgen de la economía del conocimiento.</w:t>
      </w:r>
    </w:p>
    <w:p w:rsidR="00154528" w:rsidRPr="00C82AFA" w:rsidRDefault="00154528" w:rsidP="00EB076A">
      <w:pPr>
        <w:spacing w:after="0" w:line="360" w:lineRule="auto"/>
        <w:jc w:val="both"/>
        <w:rPr>
          <w:rFonts w:ascii="Times New Roman" w:hAnsi="Times New Roman" w:cs="Times New Roman"/>
          <w:sz w:val="24"/>
          <w:szCs w:val="24"/>
        </w:rPr>
      </w:pPr>
    </w:p>
    <w:p w:rsidR="00C82AFA" w:rsidRDefault="00C82AFA" w:rsidP="00EB076A">
      <w:pPr>
        <w:spacing w:after="0" w:line="360" w:lineRule="auto"/>
        <w:jc w:val="both"/>
        <w:rPr>
          <w:rFonts w:ascii="Times New Roman" w:hAnsi="Times New Roman" w:cs="Times New Roman"/>
          <w:b/>
          <w:sz w:val="24"/>
          <w:szCs w:val="24"/>
        </w:rPr>
      </w:pPr>
      <w:r w:rsidRPr="00154528">
        <w:rPr>
          <w:rFonts w:ascii="Times New Roman" w:hAnsi="Times New Roman" w:cs="Times New Roman"/>
          <w:b/>
          <w:sz w:val="24"/>
          <w:szCs w:val="24"/>
        </w:rPr>
        <w:t>La sociedad del conocimient</w:t>
      </w:r>
      <w:r w:rsidR="00375AEE" w:rsidRPr="00154528">
        <w:rPr>
          <w:rFonts w:ascii="Times New Roman" w:hAnsi="Times New Roman" w:cs="Times New Roman"/>
          <w:b/>
          <w:sz w:val="24"/>
          <w:szCs w:val="24"/>
        </w:rPr>
        <w:t>o en la Educación en el Siglo XXI</w:t>
      </w:r>
    </w:p>
    <w:p w:rsidR="00154528" w:rsidRPr="00154528" w:rsidRDefault="00154528" w:rsidP="00EB076A">
      <w:pPr>
        <w:spacing w:after="0" w:line="360" w:lineRule="auto"/>
        <w:jc w:val="both"/>
        <w:rPr>
          <w:rFonts w:ascii="Times New Roman" w:hAnsi="Times New Roman" w:cs="Times New Roman"/>
          <w:b/>
          <w:sz w:val="24"/>
          <w:szCs w:val="24"/>
        </w:rPr>
      </w:pPr>
    </w:p>
    <w:p w:rsidR="00C82AFA" w:rsidRDefault="00C82AFA" w:rsidP="00EB076A">
      <w:pPr>
        <w:spacing w:after="0" w:line="360" w:lineRule="auto"/>
        <w:jc w:val="both"/>
        <w:rPr>
          <w:rFonts w:ascii="Times New Roman" w:hAnsi="Times New Roman" w:cs="Times New Roman"/>
          <w:sz w:val="24"/>
          <w:szCs w:val="24"/>
        </w:rPr>
      </w:pPr>
      <w:r w:rsidRPr="00C82AFA">
        <w:rPr>
          <w:rFonts w:ascii="Times New Roman" w:hAnsi="Times New Roman" w:cs="Times New Roman"/>
          <w:sz w:val="24"/>
          <w:szCs w:val="24"/>
        </w:rPr>
        <w:t xml:space="preserve">Al revisar los resultados educativos que se reconocen como de alta prioridad para el vigésimo primer siglo, se hace evidente  las siguientes habilidades </w:t>
      </w:r>
      <w:r w:rsidR="00256E64">
        <w:rPr>
          <w:rFonts w:ascii="Times New Roman" w:hAnsi="Times New Roman" w:cs="Times New Roman"/>
          <w:sz w:val="24"/>
          <w:szCs w:val="24"/>
        </w:rPr>
        <w:fldChar w:fldCharType="begin" w:fldLock="1"/>
      </w:r>
      <w:r w:rsidR="00256E64">
        <w:rPr>
          <w:rFonts w:ascii="Times New Roman" w:hAnsi="Times New Roman" w:cs="Times New Roman"/>
          <w:sz w:val="24"/>
          <w:szCs w:val="24"/>
        </w:rPr>
        <w:instrText>ADDIN CSL_CITATION { "citationItems" : [ { "id" : "ITEM-1", "itemData" : { "ISBN" : "9780262036870", "abstract" : "Third edition. Revised edition of the author's Knowledge management in theory and practice, \u00a92011. The ability to manage knowledge has become increasingly important in today's knowledge economy. Knowledge is considered a valuable commodity, embedded in products and in the tacit knowledge of highly mobile individual employees. Knowledge management (KM) represents a deliberate and systematic approach to cultivating and sharing an organization's knowledge base. This textbook and professional reference offers a comprehensive overview of the field. Drawing on ideas, tools, and techniques from such disciplines as sociology, cognitive science, organizational behavior, and information science, it describes KM theory and practice at the individual, community, and organizational levels. Chapters cover such topics as tacit and explicit knowledge, theoretical modeling of KM, the KM cycle from knowledge capture to knowledge use, KM tools, KM assessment, and KM professionals. This third edition has been completely revised and updated to reflect advances in the dynamic and emerging field of KM. The specific changes include extended treatment of tacit knowledge; integration of such newer technologies as social media, visualization, mobile technologies, and crowdsourcing; a new chapter on knowledge continuity, with key criteria for identifying knowledge at risk; material on how to identify, document, validate, share, and implement lessons learned and best practices; the addition of new categories of KM jobs; and a new emphasis on the role of KM in innovation. Supplementary materials for instructors are available online. -- from back cover. Introduction to knowledge management -- Kn</w:instrText>
      </w:r>
      <w:r w:rsidR="00256E64" w:rsidRPr="008A62FB">
        <w:rPr>
          <w:rFonts w:ascii="Times New Roman" w:hAnsi="Times New Roman" w:cs="Times New Roman"/>
          <w:sz w:val="24"/>
          <w:szCs w:val="24"/>
        </w:rPr>
        <w:instrText>owledge management processes -- Knowledge management models -- Knowledge capture and creation -- Knowledge sharing -- Finding knowledge -- Organizational culture -- Knowledge management tools -- Knowledge management strategy -- Evaluating knowledge management -- Organizational learning -- Knowledge continuity management -- The knowledge management team -- Future challenges for knowledge management -- Knowledge management resources -- The classics -- General KM books -- KM for specific disciplines -- International KM -- KM journals -- Key conferences -- Key websites -- KM glossaries -- KM case studies -- KM Wikis -- KM blogs -- Visual resources -- Youtube -- Other visual resources -- Educational KM sites -- Some useful tools -- Glossary -- Index.", "author" : [ { "dropping-particle" : "", "family" : "Dalkir", "given" : "Kimiz", "non-dropping-particle" : "", "parse-names" : false, "suffix" : "" } ], "id" : "ITEM-1", "issued" : { "date-parts" : [ [ "2007" ] ] }, "number-of-pages" : "534", "publisher" : "Massachusetts Ins</w:instrText>
      </w:r>
      <w:r w:rsidR="00256E64" w:rsidRPr="00AF10A3">
        <w:rPr>
          <w:rFonts w:ascii="Times New Roman" w:hAnsi="Times New Roman" w:cs="Times New Roman"/>
          <w:sz w:val="24"/>
          <w:szCs w:val="24"/>
          <w:lang w:val="en-US"/>
        </w:rPr>
        <w:instrText>titute of Technology", "title" : "Knowledge management in theory and practice", "type" : "book" }, "uris" : [ "http://www.mendeley.com/documents/?uuid=001869a3-5155-36f3-a129-2097b9a4e483" ] } ], "mendeley" : { "formattedCitation" : "(Dalkir, 2007)", "plainTextFormattedCitation" : "(Dalkir, 2007)", "previouslyFormattedCitation" : "(Dalkir, 2007)" }, "properties" : {  }, "schema" : "https://github.com/citation-style-language/schema/raw/master/csl-citation.json" }</w:instrText>
      </w:r>
      <w:r w:rsidR="00256E64">
        <w:rPr>
          <w:rFonts w:ascii="Times New Roman" w:hAnsi="Times New Roman" w:cs="Times New Roman"/>
          <w:sz w:val="24"/>
          <w:szCs w:val="24"/>
        </w:rPr>
        <w:fldChar w:fldCharType="separate"/>
      </w:r>
      <w:r w:rsidR="00256E64" w:rsidRPr="00AF10A3">
        <w:rPr>
          <w:rFonts w:ascii="Times New Roman" w:hAnsi="Times New Roman" w:cs="Times New Roman"/>
          <w:noProof/>
          <w:sz w:val="24"/>
          <w:szCs w:val="24"/>
          <w:lang w:val="en-US"/>
        </w:rPr>
        <w:t>(Dalkir, 2007)</w:t>
      </w:r>
      <w:r w:rsidR="00256E64">
        <w:rPr>
          <w:rFonts w:ascii="Times New Roman" w:hAnsi="Times New Roman" w:cs="Times New Roman"/>
          <w:sz w:val="24"/>
          <w:szCs w:val="24"/>
        </w:rPr>
        <w:fldChar w:fldCharType="end"/>
      </w:r>
      <w:r w:rsidR="008A62FB">
        <w:rPr>
          <w:rFonts w:ascii="Times New Roman" w:hAnsi="Times New Roman" w:cs="Times New Roman"/>
          <w:sz w:val="24"/>
          <w:szCs w:val="24"/>
        </w:rPr>
        <w:fldChar w:fldCharType="begin" w:fldLock="1"/>
      </w:r>
      <w:r w:rsidR="008A62FB">
        <w:rPr>
          <w:rFonts w:ascii="Times New Roman" w:hAnsi="Times New Roman" w:cs="Times New Roman"/>
          <w:sz w:val="24"/>
          <w:szCs w:val="24"/>
        </w:rPr>
        <w:instrText>ADDIN CSL_CITATION { "citationItems" : [ { "id" : "ITEM-1", "itemData" : { "DOI" : "10.1007/s10833-008-9098-2", "ISSN" : "1389-2843", "author" : [ { "dropping-particle" : "", "family" : "Sahlberg", "given" : "Pasi", "non-dropping-particle" : "", "parse-names" : false, "suffix" : "" } ], "container-title" : "Journal of Educational Change", "id" : "ITEM-1", "issue" : "1", "issued" : { "date-parts" : [ [ "2010", "2", "20" ] ] }, "page" : "45-61", "publisher" : "Springer Netherlands", "title" : "Rethinking accountability in a knowledge society", "type" : "article-journal", "volume" : "11" }, "uris" : [ "http://www.mendeley.com/documents/?uuid=0b9a93a9-8b43-35c1-98ee-8f17650f814c" ] } ], "mendeley" : { "formattedCitation" : "(Sahlberg, 2010)", "plainTextFormattedCitation" : "(Sahlberg, 2010)", "previouslyFormattedCitation" : "(Sahlberg, 2010)" }, "properties" : {  }, "schema" : "https://github.com/citation-style-language/schema/raw/master/csl-citation.json" }</w:instrText>
      </w:r>
      <w:r w:rsidR="008A62FB">
        <w:rPr>
          <w:rFonts w:ascii="Times New Roman" w:hAnsi="Times New Roman" w:cs="Times New Roman"/>
          <w:sz w:val="24"/>
          <w:szCs w:val="24"/>
        </w:rPr>
        <w:fldChar w:fldCharType="separate"/>
      </w:r>
      <w:r w:rsidR="008A62FB" w:rsidRPr="008A62FB">
        <w:rPr>
          <w:rFonts w:ascii="Times New Roman" w:hAnsi="Times New Roman" w:cs="Times New Roman"/>
          <w:noProof/>
          <w:sz w:val="24"/>
          <w:szCs w:val="24"/>
        </w:rPr>
        <w:t>(Sahlberg, 2010)</w:t>
      </w:r>
      <w:r w:rsidR="008A62FB">
        <w:rPr>
          <w:rFonts w:ascii="Times New Roman" w:hAnsi="Times New Roman" w:cs="Times New Roman"/>
          <w:sz w:val="24"/>
          <w:szCs w:val="24"/>
        </w:rPr>
        <w:fldChar w:fldCharType="end"/>
      </w:r>
      <w:r w:rsidR="00011DC4" w:rsidRPr="00011DC4">
        <w:rPr>
          <w:rFonts w:ascii="Times New Roman" w:hAnsi="Times New Roman" w:cs="Times New Roman"/>
          <w:sz w:val="24"/>
          <w:szCs w:val="24"/>
          <w:lang w:val="en-US"/>
        </w:rPr>
        <w:t xml:space="preserve"> </w:t>
      </w:r>
      <w:r w:rsidR="008A62FB">
        <w:rPr>
          <w:rFonts w:ascii="Times New Roman" w:hAnsi="Times New Roman" w:cs="Times New Roman"/>
          <w:sz w:val="24"/>
          <w:szCs w:val="24"/>
          <w:lang w:val="en-US"/>
        </w:rPr>
        <w:fldChar w:fldCharType="begin" w:fldLock="1"/>
      </w:r>
      <w:r w:rsidR="008A62FB">
        <w:rPr>
          <w:rFonts w:ascii="Times New Roman" w:hAnsi="Times New Roman" w:cs="Times New Roman"/>
          <w:sz w:val="24"/>
          <w:szCs w:val="24"/>
          <w:lang w:val="en-US"/>
        </w:rPr>
        <w:instrText>ADDIN CSL_CITATION { "citationItems" : [ { "id" : "ITEM-1", "itemData" : { "author" : [ { "dropping-particle" : "", "family" : "Bennett", "given" : "Susan J", "non-dropping-particle" : "", "parse-names" : false, "suffix" : "" }, { "dropping-particle" : "", "family" : "Maton", "given" : "Karl A", "non-dropping-particle" : "", "parse-names" : false, "suffix" : "" } ], "container-title" : "University of Wollongong", "id" : "ITEM-1", "issue" : "5", "issued" : { "date-parts" : [ [ "2010" ] ] }, "page" : "321-331", "title" : "Beyond the ' digital natives' debate: towards a more nuanced understanding of students' technology experiences", "type" : "article-journal", "volume" : "26" }, "uris" : [ "http://www.mendeley.com/documents/?uuid=7373427e-82f7-3183-b02d-2f206a6fce7e" ] } ], "mendeley" : { "formattedCitation" : "(Bennett &amp; Maton, 2010)", "plainTextFormattedCitation" : "(Bennett &amp; Maton, 2010)", "previouslyFormattedCitation" : "(Bennett &amp; Maton, 2010)" }, "properties" : {  }, "schema" : "https://github.com/citation-style-language/schema/raw/master/csl-citation.json" }</w:instrText>
      </w:r>
      <w:r w:rsidR="008A62FB">
        <w:rPr>
          <w:rFonts w:ascii="Times New Roman" w:hAnsi="Times New Roman" w:cs="Times New Roman"/>
          <w:sz w:val="24"/>
          <w:szCs w:val="24"/>
          <w:lang w:val="en-US"/>
        </w:rPr>
        <w:fldChar w:fldCharType="separate"/>
      </w:r>
      <w:r w:rsidR="008A62FB" w:rsidRPr="008A62FB">
        <w:rPr>
          <w:rFonts w:ascii="Times New Roman" w:hAnsi="Times New Roman" w:cs="Times New Roman"/>
          <w:noProof/>
          <w:sz w:val="24"/>
          <w:szCs w:val="24"/>
          <w:lang w:val="en-US"/>
        </w:rPr>
        <w:t>(Bennett &amp; Maton, 2010)</w:t>
      </w:r>
      <w:r w:rsidR="008A62FB">
        <w:rPr>
          <w:rFonts w:ascii="Times New Roman" w:hAnsi="Times New Roman" w:cs="Times New Roman"/>
          <w:sz w:val="24"/>
          <w:szCs w:val="24"/>
          <w:lang w:val="en-US"/>
        </w:rPr>
        <w:fldChar w:fldCharType="end"/>
      </w:r>
      <w:r w:rsidR="008A62FB">
        <w:rPr>
          <w:rFonts w:ascii="Times New Roman" w:hAnsi="Times New Roman" w:cs="Times New Roman"/>
          <w:sz w:val="24"/>
          <w:szCs w:val="24"/>
          <w:lang w:val="en-US"/>
        </w:rPr>
        <w:fldChar w:fldCharType="begin" w:fldLock="1"/>
      </w:r>
      <w:r w:rsidR="008A62FB">
        <w:rPr>
          <w:rFonts w:ascii="Times New Roman" w:hAnsi="Times New Roman" w:cs="Times New Roman"/>
          <w:sz w:val="24"/>
          <w:szCs w:val="24"/>
          <w:lang w:val="en-US"/>
        </w:rPr>
        <w:instrText xml:space="preserve">ADDIN CSL_CITATION { "citationItems" : [ { "id" : "ITEM-1", "itemData" : { "DOI" : "10.1007/s11186-007-9035-z", "abstract" : "For centuries, the processes of social differentiation associated with Modernity have often been thought to intensify the need for site-specific forms of role training and knowledge production, threatening the university's survival either through fragmentation or through failure to adapt. Other lines of argument emphasize the extent to which the Modern system creates and relies on an integrated knowledge system, but most of the literature stresses functional differentiation and putative threats to the university. And yet over this period the university has flourished. In our view, this seeming paradox is explained by the fact that modern society rests as much on universalistic cosmological bases as it does on differentiation. The university expands over recent centuries because \u2013 as it has from its religious origins \u2013 it casts cultural and human materials in universalistic terms. Our view helps explain empirical phenomena that confound standard accounts: the university's extraordinary expansion and global diffusion, its curricular and structural isomorphism, and its relatively unified structure. All of this holds increasingly true after World War II, as national state societies made up of citizens are increasingly embedded in a world society constituted of empowered individuals. The redefinition of society in global and individual terms reduces nationally bounded models of nature and culture, extends the pool of university beneficiaries and investigators, and empowers the human persons who are understood to root it all. The changes intensify universalization and the university's rate of worldwide growth. For the university's knowledge and \" knowers, \" and for the pedagogy that joins them together, the implications are many. The emerging societal context intensifies longstanding processes of cultural rationalization and ontological elabora-tion, yielding great expansions in what can and should be known, and in who can and should know. These changes in turn alter the menu of approved techniques for joining knowledge and knower as one. The \" knowledge society \" that results is distinguished by the extraordinary degree to which the university is linked to society. But it is also distinguished </w:instrText>
      </w:r>
      <w:r w:rsidR="008A62FB" w:rsidRPr="008A62FB">
        <w:rPr>
          <w:rFonts w:ascii="Times New Roman" w:hAnsi="Times New Roman" w:cs="Times New Roman"/>
          <w:sz w:val="24"/>
          <w:szCs w:val="24"/>
        </w:rPr>
        <w:instrText>by the degree to which society is organized around the university's abstracted and universalized understandings of the world and its degree-certified graduates. In this article, we examine the contemporary development of the university around the world. Over recent dec\u2026", "author" : [ { "dropping-particle" : "", "family" : "Frank", "given" : "David John", "non-dropping-particle" : "", "parse-names" : false, "suffix" : "" }, { "dropping-particle" : "", "family" : "Meyer", "given" : "John W", "non-dropping-particle" : "", "parse-names" : false, "suffix" : "" }, { "dropping-particle" : "", "family" : "Frank", "given" : "D J", "non-dropping-particle" : "", "parse-names" : false, "suffix" : "" }, { "dropping-particle" : "", "family" : "Meyer", "given" : "J W", "non-dropping-particle" : "", "parse-names" : false, "suffix" : "" } ], "container-title" : "Theor Soc", "id" : "ITEM-1", "issued" : { "date-parts" : [ [ "2007" ] ] }, "page" : "287-311", "title" : "University expansion and the knowledge society", "type" : "article-journal", "volume" : "36" }, "uris" : [ "http://www.mendeley.com/documents/?uuid=af94afc1-aaf2-3817-9517-39b5badff305" ] } ], "mendeley" : { "formattedCitation" : "(Frank, Meyer, Frank, &amp; Meyer, 2007)", "plainTextFormattedCitation" : "(Frank, Meyer, Frank, &amp; Meyer, 2007)", "previouslyFormattedCitation" : "(Frank, Meyer, Frank, &amp; Meyer, 2007)" }, "properties" : {  }, "schema" : "https://github.com/citation-style-language/schema/raw/master/csl-citation.json" }</w:instrText>
      </w:r>
      <w:r w:rsidR="008A62FB">
        <w:rPr>
          <w:rFonts w:ascii="Times New Roman" w:hAnsi="Times New Roman" w:cs="Times New Roman"/>
          <w:sz w:val="24"/>
          <w:szCs w:val="24"/>
          <w:lang w:val="en-US"/>
        </w:rPr>
        <w:fldChar w:fldCharType="separate"/>
      </w:r>
      <w:r w:rsidR="008A62FB" w:rsidRPr="008A62FB">
        <w:rPr>
          <w:rFonts w:ascii="Times New Roman" w:hAnsi="Times New Roman" w:cs="Times New Roman"/>
          <w:noProof/>
          <w:sz w:val="24"/>
          <w:szCs w:val="24"/>
        </w:rPr>
        <w:t>(Frank, Meyer, Frank, &amp; Meyer, 2007)</w:t>
      </w:r>
      <w:r w:rsidR="008A62FB">
        <w:rPr>
          <w:rFonts w:ascii="Times New Roman" w:hAnsi="Times New Roman" w:cs="Times New Roman"/>
          <w:sz w:val="24"/>
          <w:szCs w:val="24"/>
          <w:lang w:val="en-US"/>
        </w:rPr>
        <w:fldChar w:fldCharType="end"/>
      </w:r>
      <w:r w:rsidRPr="00C82AFA">
        <w:rPr>
          <w:rFonts w:ascii="Times New Roman" w:hAnsi="Times New Roman" w:cs="Times New Roman"/>
          <w:sz w:val="24"/>
          <w:szCs w:val="24"/>
        </w:rPr>
        <w:t xml:space="preserve"> </w:t>
      </w:r>
    </w:p>
    <w:p w:rsidR="002B1EED" w:rsidRPr="00C82AFA" w:rsidRDefault="002B1EED" w:rsidP="00EB07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"Abreu-Hernandez", "given" : "Luis Felipe", "non-dropping-particle" : "", "parse-names" : false, "suffix" : "" }, { "dropping-particle" : "", "family" : "La Cruz-Flores", "given" : "Gabriela", "non-dropping-particle" : "De", "parse-names" : false, "suffix" : "" } ], "container-title" : "Perfiles educativos", "id" : "ITEM-1", "issue" : "147", "issued" : { "date-parts" : [ [ "2015" ] ] }, "page" : "162-182", "title" : "Crisis en la calidad del posgrado: \u00bfEvaluaci\u00f3n de la obviedad, o evaluaci\u00f3n de procesos para impulsar la innovaci\u00f3n en la sociedad del conocimiento?", "type" : "article-journal", "volume" : "37" }, "uris" : [ "http://www.mendeley.com/documents/?uuid=da04db75-71c7-3c82-94c2-776701153467" ] } ], "mendeley" : { "formattedCitation" : "(Abreu-Hernandez &amp; De La Cruz-Flores, 2015)", "plainTextFormattedCitation" : "(Abreu-Hernandez &amp; De La Cruz-Flores, 2015)", "previouslyFormattedCitation" : "(Abreu-Hernandez &amp; De La Cruz-Flores, 2015)" }, "properties" : {  }, "schema" : "https://github.com/citation-style-language/schema/raw/master/csl-citation.json" }</w:instrText>
      </w:r>
      <w:r>
        <w:rPr>
          <w:rFonts w:ascii="Times New Roman" w:hAnsi="Times New Roman" w:cs="Times New Roman"/>
          <w:sz w:val="24"/>
          <w:szCs w:val="24"/>
        </w:rPr>
        <w:fldChar w:fldCharType="separate"/>
      </w:r>
      <w:r w:rsidRPr="002B1EED">
        <w:rPr>
          <w:rFonts w:ascii="Times New Roman" w:hAnsi="Times New Roman" w:cs="Times New Roman"/>
          <w:noProof/>
          <w:sz w:val="24"/>
          <w:szCs w:val="24"/>
        </w:rPr>
        <w:t>(Abreu-Hernandez &amp; De La Cruz-Flores, 2015)</w:t>
      </w:r>
      <w:r>
        <w:rPr>
          <w:rFonts w:ascii="Times New Roman" w:hAnsi="Times New Roman" w:cs="Times New Roman"/>
          <w:sz w:val="24"/>
          <w:szCs w:val="24"/>
        </w:rPr>
        <w:fldChar w:fldCharType="end"/>
      </w:r>
    </w:p>
    <w:p w:rsidR="00C82AFA" w:rsidRPr="00C82AFA" w:rsidRDefault="00C82AFA" w:rsidP="00EB076A">
      <w:pPr>
        <w:spacing w:after="0" w:line="360" w:lineRule="auto"/>
        <w:jc w:val="both"/>
        <w:rPr>
          <w:rFonts w:ascii="Times New Roman" w:hAnsi="Times New Roman" w:cs="Times New Roman"/>
          <w:sz w:val="24"/>
          <w:szCs w:val="24"/>
        </w:rPr>
      </w:pPr>
      <w:r w:rsidRPr="00C82AFA">
        <w:rPr>
          <w:rFonts w:ascii="Times New Roman" w:hAnsi="Times New Roman" w:cs="Times New Roman"/>
          <w:sz w:val="24"/>
          <w:szCs w:val="24"/>
        </w:rPr>
        <w:t>- Comunicación. Usar herramientas TIC para construir argumentos lógicos, razonando a partir de diversas pruebas</w:t>
      </w:r>
    </w:p>
    <w:p w:rsidR="00C82AFA" w:rsidRDefault="00C82AFA" w:rsidP="00EB076A">
      <w:pPr>
        <w:spacing w:after="0" w:line="360" w:lineRule="auto"/>
        <w:jc w:val="both"/>
        <w:rPr>
          <w:rFonts w:ascii="Times New Roman" w:hAnsi="Times New Roman" w:cs="Times New Roman"/>
          <w:sz w:val="24"/>
          <w:szCs w:val="24"/>
        </w:rPr>
      </w:pPr>
      <w:r w:rsidRPr="00C82AFA">
        <w:rPr>
          <w:rFonts w:ascii="Times New Roman" w:hAnsi="Times New Roman" w:cs="Times New Roman"/>
          <w:sz w:val="24"/>
          <w:szCs w:val="24"/>
        </w:rPr>
        <w:t xml:space="preserve">- Creatividad en la generación de conocimiento. La innovación y las soluciones de conocimiento nuevas y creativas </w:t>
      </w:r>
    </w:p>
    <w:p w:rsidR="00C82AFA" w:rsidRPr="00C82AFA" w:rsidRDefault="00C82AFA" w:rsidP="00EB076A">
      <w:pPr>
        <w:spacing w:after="0" w:line="360" w:lineRule="auto"/>
        <w:jc w:val="both"/>
        <w:rPr>
          <w:rFonts w:ascii="Times New Roman" w:hAnsi="Times New Roman" w:cs="Times New Roman"/>
          <w:sz w:val="24"/>
          <w:szCs w:val="24"/>
        </w:rPr>
      </w:pPr>
      <w:r w:rsidRPr="00C82AFA">
        <w:rPr>
          <w:rFonts w:ascii="Times New Roman" w:hAnsi="Times New Roman" w:cs="Times New Roman"/>
          <w:sz w:val="24"/>
          <w:szCs w:val="24"/>
        </w:rPr>
        <w:t xml:space="preserve">- Colaboración. Usar las redes y las herramientas basadas en  red  para el trabajo en equipo, así como su coordinación. </w:t>
      </w:r>
    </w:p>
    <w:p w:rsidR="00C82AFA" w:rsidRPr="00C82AFA" w:rsidRDefault="00C82AFA" w:rsidP="00EB076A">
      <w:pPr>
        <w:spacing w:after="0" w:line="360" w:lineRule="auto"/>
        <w:jc w:val="both"/>
        <w:rPr>
          <w:rFonts w:ascii="Times New Roman" w:hAnsi="Times New Roman" w:cs="Times New Roman"/>
          <w:sz w:val="24"/>
          <w:szCs w:val="24"/>
        </w:rPr>
      </w:pPr>
      <w:r w:rsidRPr="00C82AFA">
        <w:rPr>
          <w:rFonts w:ascii="Times New Roman" w:hAnsi="Times New Roman" w:cs="Times New Roman"/>
          <w:sz w:val="24"/>
          <w:szCs w:val="24"/>
        </w:rPr>
        <w:t>- Pensamiento crítico.  Evaluar críticamente las afirmaciones del conocimiento.</w:t>
      </w:r>
    </w:p>
    <w:p w:rsidR="00C82AFA" w:rsidRPr="00C82AFA" w:rsidRDefault="00C82AFA" w:rsidP="00EB076A">
      <w:pPr>
        <w:spacing w:after="0" w:line="360" w:lineRule="auto"/>
        <w:jc w:val="both"/>
        <w:rPr>
          <w:rFonts w:ascii="Times New Roman" w:hAnsi="Times New Roman" w:cs="Times New Roman"/>
          <w:sz w:val="24"/>
          <w:szCs w:val="24"/>
        </w:rPr>
      </w:pPr>
      <w:r w:rsidRPr="00C82AFA">
        <w:rPr>
          <w:rFonts w:ascii="Times New Roman" w:hAnsi="Times New Roman" w:cs="Times New Roman"/>
          <w:sz w:val="24"/>
          <w:szCs w:val="24"/>
        </w:rPr>
        <w:t xml:space="preserve">- Alfabetización en TIC. </w:t>
      </w:r>
      <w:r w:rsidR="00D4050A" w:rsidRPr="00C82AFA">
        <w:rPr>
          <w:rFonts w:ascii="Times New Roman" w:hAnsi="Times New Roman" w:cs="Times New Roman"/>
          <w:sz w:val="24"/>
          <w:szCs w:val="24"/>
        </w:rPr>
        <w:t>Las alfabetizaciones continuas en</w:t>
      </w:r>
      <w:r w:rsidRPr="00C82AFA">
        <w:rPr>
          <w:rFonts w:ascii="Times New Roman" w:hAnsi="Times New Roman" w:cs="Times New Roman"/>
          <w:sz w:val="24"/>
          <w:szCs w:val="24"/>
        </w:rPr>
        <w:t xml:space="preserve"> la era digital se encuentran en la base de la preparación estudiantes. La tecnología  se vuelve obsoleta rápidamente.</w:t>
      </w:r>
    </w:p>
    <w:p w:rsidR="00C82AFA" w:rsidRDefault="00C82AFA" w:rsidP="00EB076A">
      <w:pPr>
        <w:spacing w:after="0" w:line="360" w:lineRule="auto"/>
        <w:jc w:val="both"/>
        <w:rPr>
          <w:rFonts w:ascii="Times New Roman" w:hAnsi="Times New Roman" w:cs="Times New Roman"/>
          <w:sz w:val="24"/>
          <w:szCs w:val="24"/>
        </w:rPr>
      </w:pPr>
      <w:r w:rsidRPr="00C82AFA">
        <w:rPr>
          <w:rFonts w:ascii="Times New Roman" w:hAnsi="Times New Roman" w:cs="Times New Roman"/>
          <w:sz w:val="24"/>
          <w:szCs w:val="24"/>
        </w:rPr>
        <w:lastRenderedPageBreak/>
        <w:t>- Habilidades para la vida. El énfasis en habilidades para la vida como la ética, responsabilidad y autodirección  pasan a ser más relevante que la</w:t>
      </w:r>
      <w:r w:rsidR="00D4050A">
        <w:rPr>
          <w:rFonts w:ascii="Times New Roman" w:hAnsi="Times New Roman" w:cs="Times New Roman"/>
          <w:sz w:val="24"/>
          <w:szCs w:val="24"/>
        </w:rPr>
        <w:t xml:space="preserve"> capacidad productiva personal.</w:t>
      </w:r>
    </w:p>
    <w:p w:rsidR="00D4050A" w:rsidRPr="00D4050A" w:rsidRDefault="00D4050A" w:rsidP="00EB076A">
      <w:pPr>
        <w:spacing w:after="0" w:line="360" w:lineRule="auto"/>
        <w:jc w:val="both"/>
        <w:rPr>
          <w:rFonts w:ascii="Times New Roman" w:hAnsi="Times New Roman" w:cs="Times New Roman"/>
          <w:sz w:val="24"/>
          <w:szCs w:val="24"/>
        </w:rPr>
      </w:pPr>
    </w:p>
    <w:p w:rsidR="00A54283" w:rsidRPr="003B146D" w:rsidRDefault="00C82AFA" w:rsidP="00EB076A">
      <w:pPr>
        <w:spacing w:after="0" w:line="360" w:lineRule="auto"/>
        <w:jc w:val="both"/>
        <w:rPr>
          <w:rFonts w:ascii="Times New Roman" w:hAnsi="Times New Roman" w:cs="Times New Roman"/>
          <w:sz w:val="24"/>
          <w:szCs w:val="24"/>
        </w:rPr>
      </w:pPr>
      <w:r w:rsidRPr="0068301C">
        <w:rPr>
          <w:rFonts w:ascii="Times New Roman" w:hAnsi="Times New Roman" w:cs="Times New Roman"/>
          <w:sz w:val="24"/>
          <w:szCs w:val="24"/>
        </w:rPr>
        <w:t xml:space="preserve">La afirmación de </w:t>
      </w:r>
      <w:r w:rsidRPr="0068301C">
        <w:rPr>
          <w:rFonts w:ascii="Times New Roman" w:hAnsi="Times New Roman" w:cs="Times New Roman"/>
          <w:sz w:val="24"/>
          <w:szCs w:val="24"/>
        </w:rPr>
        <w:fldChar w:fldCharType="begin" w:fldLock="1"/>
      </w:r>
      <w:r w:rsidRPr="0068301C">
        <w:rPr>
          <w:rFonts w:ascii="Times New Roman" w:hAnsi="Times New Roman" w:cs="Times New Roman"/>
          <w:sz w:val="24"/>
          <w:szCs w:val="24"/>
        </w:rPr>
        <w:instrText>ADDIN CSL_CITATION { "citationItems" : [ { "id" : "ITEM-1", "itemData" : { "abstract" : "The goal is to draw a clear distinction between the idea of \u00ab knowledge economy \u00bb and the project of \u00ab knowledge society \u00bb, the first being regularly understood as the real meaning the second. Based on various debates in early 2000s when the Internet bubble bursted, the article explains why it is was wrong to oppose a new high tech economy to an \u00ab old economy \u00bb. The on-going mutation of the conception, organization and role of research could not be reduced to \"new technologies\". When research policies concern all aspects of life in society, the real long-term mutation is that research and innovation need to be understood from the point of view of \u00ab society \u00bb.", "author" : [ { "dropping-particle" : "", "family" : "Rieu", "given" : "Alain-Marc", "non-dropping-particle" : "", "parse-names" : false, "suffix" : "" } ], "id" : "ITEM-1", "issued" : { "date-parts" : [ [ "2011" ] ] }, "title" : "What is Knowledge Society?", "type" : "article-journal" }, "uris" : [ "http://www.mendeley.com/documents/?uuid=ed6f988e-3741-3f01-a96f-4c306788687f" ] } ], "mendeley" : { "formattedCitation" : "(Rieu, 2011)", "plainTextFormattedCitation" : "(Rieu, 2011)", "previouslyFormattedCitation" : "(Rieu, 2011)" }, "properties" : {  }, "schema" : "https://github.com/citation-style-language/schema/raw/master/csl-citation.json" }</w:instrText>
      </w:r>
      <w:r w:rsidRPr="0068301C">
        <w:rPr>
          <w:rFonts w:ascii="Times New Roman" w:hAnsi="Times New Roman" w:cs="Times New Roman"/>
          <w:sz w:val="24"/>
          <w:szCs w:val="24"/>
        </w:rPr>
        <w:fldChar w:fldCharType="separate"/>
      </w:r>
      <w:r w:rsidRPr="0068301C">
        <w:rPr>
          <w:rFonts w:ascii="Times New Roman" w:hAnsi="Times New Roman" w:cs="Times New Roman"/>
          <w:noProof/>
          <w:sz w:val="24"/>
          <w:szCs w:val="24"/>
        </w:rPr>
        <w:t>(Rieu, 2011)</w:t>
      </w:r>
      <w:r w:rsidRPr="0068301C">
        <w:rPr>
          <w:rFonts w:ascii="Times New Roman" w:hAnsi="Times New Roman" w:cs="Times New Roman"/>
          <w:sz w:val="24"/>
          <w:szCs w:val="24"/>
        </w:rPr>
        <w:fldChar w:fldCharType="end"/>
      </w:r>
      <w:r w:rsidRPr="0068301C">
        <w:rPr>
          <w:rFonts w:ascii="Times New Roman" w:hAnsi="Times New Roman" w:cs="Times New Roman"/>
          <w:sz w:val="24"/>
          <w:szCs w:val="24"/>
        </w:rPr>
        <w:t xml:space="preserve"> “El conocimiento y la sociedad son los dos lados de la misma moneda” es muy acertada, ya que el que genera el conocimiento es el hombre y este vive en sociedades.</w:t>
      </w:r>
      <w:r>
        <w:rPr>
          <w:rFonts w:ascii="Times New Roman" w:hAnsi="Times New Roman" w:cs="Times New Roman"/>
          <w:sz w:val="24"/>
          <w:szCs w:val="24"/>
        </w:rPr>
        <w:t xml:space="preserve">  El también afirma que economía del conocimiento requiere una triangulación entre el gobierno, las empresas y las universidades. </w:t>
      </w:r>
    </w:p>
    <w:p w:rsidR="00154528" w:rsidRDefault="00154528" w:rsidP="00EB076A">
      <w:pPr>
        <w:spacing w:after="0" w:line="360" w:lineRule="auto"/>
        <w:jc w:val="both"/>
        <w:rPr>
          <w:rFonts w:ascii="Times New Roman" w:hAnsi="Times New Roman" w:cs="Times New Roman"/>
          <w:b/>
          <w:i/>
          <w:sz w:val="24"/>
          <w:szCs w:val="24"/>
        </w:rPr>
      </w:pPr>
    </w:p>
    <w:p w:rsidR="00A54283" w:rsidRPr="00292C45" w:rsidRDefault="00A54283" w:rsidP="00EB076A">
      <w:pPr>
        <w:spacing w:after="0" w:line="360" w:lineRule="auto"/>
        <w:jc w:val="both"/>
        <w:rPr>
          <w:rFonts w:ascii="Times New Roman" w:hAnsi="Times New Roman" w:cs="Times New Roman"/>
          <w:b/>
          <w:sz w:val="24"/>
          <w:szCs w:val="24"/>
        </w:rPr>
      </w:pPr>
      <w:r w:rsidRPr="00292C45">
        <w:rPr>
          <w:rFonts w:ascii="Times New Roman" w:hAnsi="Times New Roman" w:cs="Times New Roman"/>
          <w:b/>
          <w:sz w:val="24"/>
          <w:szCs w:val="24"/>
        </w:rPr>
        <w:t>Competencia del docente digital</w:t>
      </w:r>
    </w:p>
    <w:p w:rsidR="00D4050A" w:rsidRDefault="00D4050A" w:rsidP="00EB076A">
      <w:pPr>
        <w:spacing w:after="0" w:line="360" w:lineRule="auto"/>
        <w:jc w:val="both"/>
        <w:rPr>
          <w:rFonts w:ascii="Times New Roman" w:hAnsi="Times New Roman" w:cs="Times New Roman"/>
          <w:b/>
          <w:i/>
          <w:sz w:val="24"/>
          <w:szCs w:val="24"/>
        </w:rPr>
      </w:pPr>
    </w:p>
    <w:p w:rsidR="00D4050A" w:rsidRPr="002F0D94" w:rsidRDefault="002F0D94" w:rsidP="00EB076A">
      <w:pPr>
        <w:spacing w:after="0" w:line="360" w:lineRule="auto"/>
        <w:jc w:val="both"/>
        <w:rPr>
          <w:rFonts w:ascii="Times New Roman" w:hAnsi="Times New Roman" w:cs="Times New Roman"/>
          <w:sz w:val="24"/>
          <w:szCs w:val="24"/>
        </w:rPr>
      </w:pPr>
      <w:r w:rsidRPr="002F0D94">
        <w:rPr>
          <w:rFonts w:ascii="Times New Roman" w:hAnsi="Times New Roman" w:cs="Times New Roman"/>
          <w:sz w:val="24"/>
          <w:szCs w:val="24"/>
        </w:rPr>
        <w:t>Existe un llamado a nivel mundial a que los Docentes incrementen sus habilidades digitales:</w:t>
      </w:r>
    </w:p>
    <w:p w:rsidR="00D61C09" w:rsidRDefault="00D61C09" w:rsidP="00EB076A">
      <w:pPr>
        <w:pStyle w:val="Prrafodelista"/>
        <w:numPr>
          <w:ilvl w:val="0"/>
          <w:numId w:val="5"/>
        </w:numPr>
        <w:spacing w:after="0" w:line="360" w:lineRule="auto"/>
        <w:jc w:val="both"/>
        <w:rPr>
          <w:rFonts w:ascii="Times New Roman" w:hAnsi="Times New Roman" w:cs="Times New Roman"/>
          <w:b/>
          <w:i/>
          <w:sz w:val="24"/>
          <w:szCs w:val="24"/>
        </w:rPr>
      </w:pPr>
      <w:r w:rsidRPr="00D61C09">
        <w:rPr>
          <w:rFonts w:ascii="Times New Roman" w:hAnsi="Times New Roman" w:cs="Times New Roman"/>
          <w:sz w:val="24"/>
          <w:szCs w:val="24"/>
        </w:rPr>
        <w:t>Estados Unidos, uno de los modelos más conocidos e influyentes es el National Educational Technology Standards for Teachers (NETS-T), propuesto por la International Society for Technology in Education (ISTE, 2008). NETS-T incluye cinco dimensiones que desarrolla en una serie de indicadores de desempeño. NETS-T se centra en cómo los docentes pueden facilitar el aprendizaje de sus alumnos a través de las TIC.</w:t>
      </w:r>
      <w:r w:rsidRPr="00D61C09">
        <w:rPr>
          <w:rFonts w:ascii="Times New Roman" w:hAnsi="Times New Roman" w:cs="Times New Roman"/>
          <w:b/>
          <w:i/>
          <w:sz w:val="24"/>
          <w:szCs w:val="24"/>
        </w:rPr>
        <w:t xml:space="preserve"> (ISTE, 2008)</w:t>
      </w:r>
    </w:p>
    <w:p w:rsidR="00D61C09" w:rsidRDefault="00C9205E" w:rsidP="00EB076A">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European Commission’s, </w:t>
      </w:r>
      <w:r w:rsidR="00D61C09" w:rsidRPr="00D61C09">
        <w:rPr>
          <w:rFonts w:ascii="Times New Roman" w:hAnsi="Times New Roman" w:cs="Times New Roman"/>
          <w:sz w:val="24"/>
          <w:szCs w:val="24"/>
        </w:rPr>
        <w:t>A medida que las profesiones docentes se enfrentan a las demandas de la era digital, los educadores requieren un conjunto cada vez más amplio de competencias y estrategias digitales. El marco DigCompEdu pretende captar estas competencias digitales específicas para el educador. El marco se dirige a los educadores de todos los niveles de la educación, desde la primera infancia hasta la educación superior y de adultos, incluida la formación general y profesional, la educación para las necesidades especiales y los contextos de aprendizaje no formal. Su objetivo es proporcionar un marco de referencia general para los desarrolladores de modelos de competencia digital, es decir, los gobiernos y organismos nacionales y regionales, las organizaciones educativas, los proveedores de formación profesional, y los propios educadores. Se detallan las competencias que los educadores deben poseer para fomentar estrategias de aprendizaje efectivas, inclusivas e innovadoras, utilizando herramientas digitales.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"URL" : "https://ec.europa.eu/jrc/sites/jrcsh/files/digcompedu_leaflet_es-nov2017pdf.pdf", "accessed" : { "date-parts" : [ [ "2018", "3", "14" ] ] }, "author" : [ { "dropping-particle" : "", "family" : "The European Commission's", "given" : "", "non-dropping-particle" : "", "parse-names" : false, "suffix" : "" } ], "container-title" : "The European Commission's", "id" : "ITEM-1", "issued" : { "date-parts" : [ [ "2017" ] ] }, "title" : "Marco Europeo para la competencia digital del profesorado (DigCompEdu)", "type" : "webpage" }, "uris" : [ "http://www.mendeley.com/documents/?uuid=9781cc1c-0042-3e32-9b60-92c41ea9b1e4" ] } ], "mendeley" : { "formattedCitation" : "(The European Commission\u2019s, 2017)", "plainTextFormattedCitation" : "(The European Commission\u2019s, 2017)", "previouslyFormattedCitation" : "(The European Commission\u2019s, 2017)" }, "properties" : {  }, "schema" : "https://github.com/citation-style-language/schema/raw/master/csl-citation.json" }</w:instrText>
      </w:r>
      <w:r>
        <w:rPr>
          <w:rFonts w:ascii="Times New Roman" w:hAnsi="Times New Roman" w:cs="Times New Roman"/>
          <w:sz w:val="24"/>
          <w:szCs w:val="24"/>
        </w:rPr>
        <w:fldChar w:fldCharType="separate"/>
      </w:r>
      <w:r w:rsidRPr="00C9205E">
        <w:rPr>
          <w:rFonts w:ascii="Times New Roman" w:hAnsi="Times New Roman" w:cs="Times New Roman"/>
          <w:noProof/>
          <w:sz w:val="24"/>
          <w:szCs w:val="24"/>
        </w:rPr>
        <w:t>(The European Commission’s, 2017)</w:t>
      </w:r>
      <w:r>
        <w:rPr>
          <w:rFonts w:ascii="Times New Roman" w:hAnsi="Times New Roman" w:cs="Times New Roman"/>
          <w:sz w:val="24"/>
          <w:szCs w:val="24"/>
        </w:rPr>
        <w:fldChar w:fldCharType="end"/>
      </w:r>
      <w:r>
        <w:rPr>
          <w:rFonts w:ascii="Times New Roman" w:hAnsi="Times New Roman" w:cs="Times New Roman"/>
          <w:sz w:val="24"/>
          <w:szCs w:val="24"/>
        </w:rPr>
        <w:t>.</w:t>
      </w:r>
    </w:p>
    <w:p w:rsidR="00A01BF7" w:rsidRPr="00A01BF7" w:rsidRDefault="00A01BF7" w:rsidP="00EB076A">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UNESCO </w:t>
      </w:r>
      <w:r w:rsidRPr="00A01BF7">
        <w:rPr>
          <w:rFonts w:ascii="Times New Roman" w:hAnsi="Times New Roman" w:cs="Times New Roman"/>
          <w:sz w:val="24"/>
          <w:szCs w:val="24"/>
        </w:rPr>
        <w:t>Vivir, aprender y trabajar con éxito en un entorno cada vez más complejo, rico en información y basado en el conocimiento</w:t>
      </w:r>
      <w:r>
        <w:rPr>
          <w:rFonts w:ascii="Times New Roman" w:hAnsi="Times New Roman" w:cs="Times New Roman"/>
          <w:sz w:val="24"/>
          <w:szCs w:val="24"/>
        </w:rPr>
        <w:t xml:space="preserve"> </w:t>
      </w:r>
      <w:r w:rsidRPr="00A01BF7">
        <w:rPr>
          <w:rFonts w:ascii="Times New Roman" w:hAnsi="Times New Roman" w:cs="Times New Roman"/>
          <w:sz w:val="24"/>
          <w:szCs w:val="24"/>
        </w:rPr>
        <w:t xml:space="preserve">la sociedad, los estudiantes y los maestros deben utilizar la tecnología de manera efectiva.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"URL" : "http://unesdoc.unesco.org/images/0015/001562/156207e.pdf", "accessed" : { "date-parts" : [ [ "2018", "3", "14" ] ] }, "author" : [ { "dropping-particle" : "", "family" : "UNESCO", "given" : "", "non-dropping-particle" : "", "parse-names" : false, "suffix" : "" } ], "container-title" : "UNESCO", "id" : "ITEM-1", "issued" : { "date-parts" : [ [ "2008" ] ] }, "title" : "Competency Standards Modules ICT COMPETENCY STANDARDS FOR TEACHERS", "type" : "webpage" }, "uris" : [ "http://www.mendeley.com/documents/?uuid=4e5b800a-1245-3d44-925a-46252237a5f1" ] } ], "mendeley" : { "formattedCitation" : "(UNESCO, 2008)", "plainTextFormattedCitation" : "(UNESCO, 2008)", "previouslyFormattedCitation" : "(UNESCO, 2008)" }, "properties" : {  }, "schema" : "https://github.com/citation-style-language/schema/raw/master/csl-citation.json" }</w:instrText>
      </w:r>
      <w:r>
        <w:rPr>
          <w:rFonts w:ascii="Times New Roman" w:hAnsi="Times New Roman" w:cs="Times New Roman"/>
          <w:sz w:val="24"/>
          <w:szCs w:val="24"/>
        </w:rPr>
        <w:fldChar w:fldCharType="separate"/>
      </w:r>
      <w:r w:rsidRPr="00A01BF7">
        <w:rPr>
          <w:rFonts w:ascii="Times New Roman" w:hAnsi="Times New Roman" w:cs="Times New Roman"/>
          <w:noProof/>
          <w:sz w:val="24"/>
          <w:szCs w:val="24"/>
        </w:rPr>
        <w:t>(UNESCO, 2008)</w:t>
      </w:r>
      <w:r>
        <w:rPr>
          <w:rFonts w:ascii="Times New Roman" w:hAnsi="Times New Roman" w:cs="Times New Roman"/>
          <w:sz w:val="24"/>
          <w:szCs w:val="24"/>
        </w:rPr>
        <w:fldChar w:fldCharType="end"/>
      </w:r>
    </w:p>
    <w:p w:rsidR="003B146D" w:rsidRPr="00292C45" w:rsidRDefault="003B146D" w:rsidP="00EB076A">
      <w:pPr>
        <w:spacing w:after="0" w:line="360" w:lineRule="auto"/>
        <w:jc w:val="both"/>
        <w:rPr>
          <w:rFonts w:ascii="Times New Roman" w:hAnsi="Times New Roman" w:cs="Times New Roman"/>
          <w:b/>
          <w:sz w:val="24"/>
          <w:szCs w:val="24"/>
        </w:rPr>
      </w:pPr>
    </w:p>
    <w:p w:rsidR="00B1586E" w:rsidRDefault="005B32C4" w:rsidP="00EB076A">
      <w:pPr>
        <w:spacing w:after="0" w:line="360" w:lineRule="auto"/>
        <w:jc w:val="both"/>
        <w:rPr>
          <w:rFonts w:ascii="Times New Roman" w:hAnsi="Times New Roman" w:cs="Times New Roman"/>
          <w:b/>
          <w:sz w:val="24"/>
          <w:szCs w:val="24"/>
        </w:rPr>
      </w:pPr>
      <w:r w:rsidRPr="00292C45">
        <w:rPr>
          <w:rFonts w:ascii="Times New Roman" w:hAnsi="Times New Roman" w:cs="Times New Roman"/>
          <w:b/>
          <w:sz w:val="24"/>
          <w:szCs w:val="24"/>
        </w:rPr>
        <w:t>Nativos</w:t>
      </w:r>
      <w:r w:rsidR="00B1586E" w:rsidRPr="00292C45">
        <w:rPr>
          <w:rFonts w:ascii="Times New Roman" w:hAnsi="Times New Roman" w:cs="Times New Roman"/>
          <w:b/>
          <w:sz w:val="24"/>
          <w:szCs w:val="24"/>
        </w:rPr>
        <w:t xml:space="preserve"> Digitales &amp; </w:t>
      </w:r>
      <w:r w:rsidRPr="00292C45">
        <w:rPr>
          <w:rFonts w:ascii="Times New Roman" w:hAnsi="Times New Roman" w:cs="Times New Roman"/>
          <w:b/>
          <w:sz w:val="24"/>
          <w:szCs w:val="24"/>
        </w:rPr>
        <w:t>Inmigrantes</w:t>
      </w:r>
      <w:r w:rsidR="00B1586E" w:rsidRPr="00292C45">
        <w:rPr>
          <w:rFonts w:ascii="Times New Roman" w:hAnsi="Times New Roman" w:cs="Times New Roman"/>
          <w:b/>
          <w:sz w:val="24"/>
          <w:szCs w:val="24"/>
        </w:rPr>
        <w:t xml:space="preserve"> Digitales</w:t>
      </w:r>
    </w:p>
    <w:p w:rsidR="00154528" w:rsidRPr="00292C45" w:rsidRDefault="00154528" w:rsidP="00EB076A">
      <w:pPr>
        <w:spacing w:after="0" w:line="360" w:lineRule="auto"/>
        <w:jc w:val="both"/>
        <w:rPr>
          <w:rFonts w:ascii="Times New Roman" w:hAnsi="Times New Roman" w:cs="Times New Roman"/>
          <w:b/>
          <w:sz w:val="24"/>
          <w:szCs w:val="24"/>
        </w:rPr>
      </w:pPr>
    </w:p>
    <w:p w:rsidR="00B1586E" w:rsidRDefault="00B1586E" w:rsidP="00EB07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Este concepto lo llevo a la luz pública el escrito norteamericano </w:t>
      </w:r>
      <w:r>
        <w:rPr>
          <w:rFonts w:ascii="Times New Roman" w:hAnsi="Times New Roman" w:cs="Times New Roman"/>
          <w:sz w:val="24"/>
          <w:szCs w:val="24"/>
        </w:rPr>
        <w:fldChar w:fldCharType="begin" w:fldLock="1"/>
      </w:r>
      <w:r w:rsidR="00442299">
        <w:rPr>
          <w:rFonts w:ascii="Times New Roman" w:hAnsi="Times New Roman" w:cs="Times New Roman"/>
          <w:sz w:val="24"/>
          <w:szCs w:val="24"/>
        </w:rPr>
        <w:instrText>ADDIN CSL_CITATION { "citationItems" : [ { "id" : "ITEM-1", "itemData" : { "author" : [ { "dropping-particle" : "", "family" : "Prensky", "given" : "Marc", "non-dropping-particle" : "", "parse-names" : false, "suffix" : "" } ], "container-title" : "From On the Horizon", "id" : "ITEM-1", "issue" : "5", "issued" : { "date-parts" : [ [ "2001" ] ] }, "publisher" : "MCB University Press", "title" : "Digital Natives, Digital Immigrants", "type" : "article-journal", "volume" : "9" }, "uris" : [ "http://www.mendeley.com/documents/?uuid=e401ca59-dd38-3e48-9457-611d24518403" ] } ], "mendeley" : { "formattedCitation" : "(Prensky, 2001a)", "plainTextFormattedCitation" : "(Prensky, 2001a)", "previouslyFormattedCitation" : "(Prensky, 2001a)" }, "properties" : {  }, "schema" : "https://github.com/citation-style-language/schema/raw/master/csl-citation.json" }</w:instrText>
      </w:r>
      <w:r>
        <w:rPr>
          <w:rFonts w:ascii="Times New Roman" w:hAnsi="Times New Roman" w:cs="Times New Roman"/>
          <w:sz w:val="24"/>
          <w:szCs w:val="24"/>
        </w:rPr>
        <w:fldChar w:fldCharType="separate"/>
      </w:r>
      <w:r w:rsidR="00442299" w:rsidRPr="00442299">
        <w:rPr>
          <w:rFonts w:ascii="Times New Roman" w:hAnsi="Times New Roman" w:cs="Times New Roman"/>
          <w:noProof/>
          <w:sz w:val="24"/>
          <w:szCs w:val="24"/>
        </w:rPr>
        <w:t>(Prensky, 2001a)</w:t>
      </w:r>
      <w:r>
        <w:rPr>
          <w:rFonts w:ascii="Times New Roman" w:hAnsi="Times New Roman" w:cs="Times New Roman"/>
          <w:sz w:val="24"/>
          <w:szCs w:val="24"/>
        </w:rPr>
        <w:fldChar w:fldCharType="end"/>
      </w:r>
      <w:r w:rsidR="00A061B6">
        <w:rPr>
          <w:rFonts w:ascii="Times New Roman" w:hAnsi="Times New Roman" w:cs="Times New Roman"/>
          <w:sz w:val="24"/>
          <w:szCs w:val="24"/>
        </w:rPr>
        <w:t xml:space="preserve"> el argumenta que </w:t>
      </w:r>
      <w:r w:rsidR="00A027BD">
        <w:rPr>
          <w:rFonts w:ascii="Times New Roman" w:hAnsi="Times New Roman" w:cs="Times New Roman"/>
          <w:sz w:val="24"/>
          <w:szCs w:val="24"/>
        </w:rPr>
        <w:t xml:space="preserve">los jóvenes de esta generación, los que nacieron después </w:t>
      </w:r>
      <w:r w:rsidR="005B32C4">
        <w:rPr>
          <w:rFonts w:ascii="Times New Roman" w:hAnsi="Times New Roman" w:cs="Times New Roman"/>
          <w:sz w:val="24"/>
          <w:szCs w:val="24"/>
        </w:rPr>
        <w:t>del año 1993</w:t>
      </w:r>
      <w:r w:rsidR="00A027BD">
        <w:rPr>
          <w:rFonts w:ascii="Times New Roman" w:hAnsi="Times New Roman" w:cs="Times New Roman"/>
          <w:sz w:val="24"/>
          <w:szCs w:val="24"/>
        </w:rPr>
        <w:t>, tienen habilidades y aptitudes distintas, a ellos los califica de “Nativos Digitales”, ya que desde su na</w:t>
      </w:r>
      <w:r w:rsidR="005B32C4">
        <w:rPr>
          <w:rFonts w:ascii="Times New Roman" w:hAnsi="Times New Roman" w:cs="Times New Roman"/>
          <w:sz w:val="24"/>
          <w:szCs w:val="24"/>
        </w:rPr>
        <w:t xml:space="preserve">cimiento han estado expuestos </w:t>
      </w:r>
      <w:r w:rsidR="005B32C4" w:rsidRPr="005B32C4">
        <w:rPr>
          <w:rFonts w:ascii="Times New Roman" w:hAnsi="Times New Roman" w:cs="Times New Roman"/>
          <w:sz w:val="24"/>
          <w:szCs w:val="24"/>
        </w:rPr>
        <w:t>desde temprana edad por las</w:t>
      </w:r>
      <w:r w:rsidR="005B32C4">
        <w:rPr>
          <w:rFonts w:ascii="Times New Roman" w:hAnsi="Times New Roman" w:cs="Times New Roman"/>
          <w:sz w:val="24"/>
          <w:szCs w:val="24"/>
        </w:rPr>
        <w:t xml:space="preserve"> TIC</w:t>
      </w:r>
      <w:r w:rsidR="005B32C4" w:rsidRPr="005B32C4">
        <w:rPr>
          <w:rFonts w:ascii="Times New Roman" w:hAnsi="Times New Roman" w:cs="Times New Roman"/>
          <w:sz w:val="24"/>
          <w:szCs w:val="24"/>
        </w:rPr>
        <w:t xml:space="preserve"> (computadoras, videojuegos, cámaras de video, celulares, etc.) y los nuevos medios de comunicación que consumen masivamente, desarrollan otra manera de pensar y de entender el mundo</w:t>
      </w:r>
      <w:r w:rsidR="005B32C4">
        <w:rPr>
          <w:rFonts w:ascii="Times New Roman" w:hAnsi="Times New Roman" w:cs="Times New Roman"/>
          <w:sz w:val="24"/>
          <w:szCs w:val="24"/>
        </w:rPr>
        <w:t xml:space="preserve"> distinto a los “</w:t>
      </w:r>
      <w:r w:rsidR="005B32C4" w:rsidRPr="005B32C4">
        <w:rPr>
          <w:rFonts w:ascii="Times New Roman" w:hAnsi="Times New Roman" w:cs="Times New Roman"/>
          <w:sz w:val="24"/>
          <w:szCs w:val="24"/>
        </w:rPr>
        <w:t>Inmigrantes Digitales</w:t>
      </w:r>
      <w:r w:rsidR="005B32C4">
        <w:rPr>
          <w:rFonts w:ascii="Times New Roman" w:hAnsi="Times New Roman" w:cs="Times New Roman"/>
          <w:sz w:val="24"/>
          <w:szCs w:val="24"/>
        </w:rPr>
        <w:t xml:space="preserve">”, los cuales </w:t>
      </w:r>
      <w:r w:rsidR="005B32C4" w:rsidRPr="005B32C4">
        <w:rPr>
          <w:rFonts w:ascii="Times New Roman" w:hAnsi="Times New Roman" w:cs="Times New Roman"/>
          <w:sz w:val="24"/>
          <w:szCs w:val="24"/>
        </w:rPr>
        <w:t>n</w:t>
      </w:r>
      <w:r w:rsidR="005B32C4">
        <w:rPr>
          <w:rFonts w:ascii="Times New Roman" w:hAnsi="Times New Roman" w:cs="Times New Roman"/>
          <w:sz w:val="24"/>
          <w:szCs w:val="24"/>
        </w:rPr>
        <w:t>acieron</w:t>
      </w:r>
      <w:r w:rsidR="005B32C4" w:rsidRPr="005B32C4">
        <w:rPr>
          <w:rFonts w:ascii="Times New Roman" w:hAnsi="Times New Roman" w:cs="Times New Roman"/>
          <w:sz w:val="24"/>
          <w:szCs w:val="24"/>
        </w:rPr>
        <w:t xml:space="preserve"> una era analógica y educadas antes del </w:t>
      </w:r>
      <w:r w:rsidR="005B32C4">
        <w:rPr>
          <w:rFonts w:ascii="Times New Roman" w:hAnsi="Times New Roman" w:cs="Times New Roman"/>
          <w:sz w:val="24"/>
          <w:szCs w:val="24"/>
        </w:rPr>
        <w:t>auge de las nuevas tecnologías. Sus aparatos fueron productos tangibles (l</w:t>
      </w:r>
      <w:r w:rsidR="005B32C4" w:rsidRPr="005B32C4">
        <w:rPr>
          <w:rFonts w:ascii="Times New Roman" w:hAnsi="Times New Roman" w:cs="Times New Roman"/>
          <w:sz w:val="24"/>
          <w:szCs w:val="24"/>
        </w:rPr>
        <w:t>ibros, papeles, bibliotecas, etc.) Nativos digitales Inmigrantes digitales</w:t>
      </w:r>
      <w:r w:rsidR="005B32C4">
        <w:rPr>
          <w:rFonts w:ascii="Times New Roman" w:hAnsi="Times New Roman" w:cs="Times New Roman"/>
          <w:sz w:val="24"/>
          <w:szCs w:val="24"/>
        </w:rPr>
        <w:t>.</w:t>
      </w:r>
    </w:p>
    <w:p w:rsidR="005B32C4" w:rsidRDefault="005B32C4" w:rsidP="00EB076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Características Nativos Digitales</w:t>
      </w:r>
      <w:r w:rsidR="007D0AA9">
        <w:rPr>
          <w:rFonts w:ascii="Times New Roman" w:hAnsi="Times New Roman" w:cs="Times New Roman"/>
          <w:sz w:val="24"/>
          <w:szCs w:val="24"/>
        </w:rPr>
        <w:t xml:space="preserve"> &amp; Migrantes Digitales</w:t>
      </w:r>
    </w:p>
    <w:p w:rsidR="00006964" w:rsidRDefault="00006964" w:rsidP="00EB076A">
      <w:pPr>
        <w:spacing w:after="0"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237"/>
        <w:gridCol w:w="4238"/>
      </w:tblGrid>
      <w:tr w:rsidR="001C241D" w:rsidTr="007D0AA9">
        <w:tc>
          <w:tcPr>
            <w:tcW w:w="4247" w:type="dxa"/>
            <w:tcBorders>
              <w:top w:val="single" w:sz="12" w:space="0" w:color="auto"/>
              <w:left w:val="single" w:sz="12" w:space="0" w:color="auto"/>
              <w:bottom w:val="single" w:sz="12" w:space="0" w:color="auto"/>
              <w:right w:val="single" w:sz="12" w:space="0" w:color="auto"/>
            </w:tcBorders>
          </w:tcPr>
          <w:p w:rsidR="007D0AA9" w:rsidRDefault="007D0AA9" w:rsidP="00EB076A">
            <w:pPr>
              <w:spacing w:line="360" w:lineRule="auto"/>
              <w:jc w:val="center"/>
              <w:rPr>
                <w:rFonts w:ascii="Times New Roman" w:hAnsi="Times New Roman" w:cs="Times New Roman"/>
                <w:sz w:val="24"/>
                <w:szCs w:val="24"/>
              </w:rPr>
            </w:pPr>
          </w:p>
          <w:p w:rsidR="001C241D" w:rsidRDefault="001C241D" w:rsidP="00EB076A">
            <w:pPr>
              <w:spacing w:line="360" w:lineRule="auto"/>
              <w:jc w:val="center"/>
              <w:rPr>
                <w:rFonts w:ascii="Times New Roman" w:hAnsi="Times New Roman" w:cs="Times New Roman"/>
                <w:sz w:val="24"/>
                <w:szCs w:val="24"/>
              </w:rPr>
            </w:pPr>
            <w:r>
              <w:rPr>
                <w:rFonts w:ascii="Times New Roman" w:hAnsi="Times New Roman" w:cs="Times New Roman"/>
                <w:sz w:val="24"/>
                <w:szCs w:val="24"/>
              </w:rPr>
              <w:t>Nativos Digitales</w:t>
            </w:r>
          </w:p>
          <w:p w:rsidR="007D0AA9" w:rsidRDefault="007D0AA9" w:rsidP="00EB076A">
            <w:pPr>
              <w:spacing w:line="360" w:lineRule="auto"/>
              <w:jc w:val="center"/>
              <w:rPr>
                <w:rFonts w:ascii="Times New Roman" w:hAnsi="Times New Roman" w:cs="Times New Roman"/>
                <w:sz w:val="24"/>
                <w:szCs w:val="24"/>
              </w:rPr>
            </w:pPr>
          </w:p>
        </w:tc>
        <w:tc>
          <w:tcPr>
            <w:tcW w:w="4248" w:type="dxa"/>
            <w:tcBorders>
              <w:top w:val="single" w:sz="12" w:space="0" w:color="auto"/>
              <w:left w:val="single" w:sz="12" w:space="0" w:color="auto"/>
              <w:bottom w:val="single" w:sz="18" w:space="0" w:color="auto"/>
              <w:right w:val="single" w:sz="12" w:space="0" w:color="auto"/>
            </w:tcBorders>
          </w:tcPr>
          <w:p w:rsidR="007D0AA9" w:rsidRDefault="007D0AA9" w:rsidP="00EB076A">
            <w:pPr>
              <w:spacing w:line="360" w:lineRule="auto"/>
              <w:jc w:val="center"/>
              <w:rPr>
                <w:rFonts w:ascii="Times New Roman" w:hAnsi="Times New Roman" w:cs="Times New Roman"/>
                <w:sz w:val="24"/>
                <w:szCs w:val="24"/>
              </w:rPr>
            </w:pPr>
          </w:p>
          <w:p w:rsidR="001C241D" w:rsidRDefault="001C241D" w:rsidP="00EB076A">
            <w:pPr>
              <w:spacing w:line="360" w:lineRule="auto"/>
              <w:jc w:val="center"/>
              <w:rPr>
                <w:rFonts w:ascii="Times New Roman" w:hAnsi="Times New Roman" w:cs="Times New Roman"/>
                <w:sz w:val="24"/>
                <w:szCs w:val="24"/>
              </w:rPr>
            </w:pPr>
            <w:r>
              <w:rPr>
                <w:rFonts w:ascii="Times New Roman" w:hAnsi="Times New Roman" w:cs="Times New Roman"/>
                <w:sz w:val="24"/>
                <w:szCs w:val="24"/>
              </w:rPr>
              <w:t>Migrantes Digitales</w:t>
            </w:r>
          </w:p>
        </w:tc>
      </w:tr>
      <w:tr w:rsidR="001C241D" w:rsidTr="007D0AA9">
        <w:tc>
          <w:tcPr>
            <w:tcW w:w="4247" w:type="dxa"/>
            <w:tcBorders>
              <w:top w:val="single" w:sz="12" w:space="0" w:color="auto"/>
              <w:left w:val="single" w:sz="12" w:space="0" w:color="auto"/>
            </w:tcBorders>
          </w:tcPr>
          <w:p w:rsidR="001C241D" w:rsidRDefault="001C241D" w:rsidP="00EB076A">
            <w:pPr>
              <w:spacing w:line="360" w:lineRule="auto"/>
              <w:jc w:val="both"/>
              <w:rPr>
                <w:rFonts w:ascii="Times New Roman" w:hAnsi="Times New Roman" w:cs="Times New Roman"/>
                <w:sz w:val="24"/>
                <w:szCs w:val="24"/>
              </w:rPr>
            </w:pPr>
            <w:r w:rsidRPr="001C241D">
              <w:rPr>
                <w:rFonts w:ascii="Times New Roman" w:hAnsi="Times New Roman" w:cs="Times New Roman"/>
                <w:sz w:val="24"/>
                <w:szCs w:val="24"/>
              </w:rPr>
              <w:t>Procesamiento paralelo: multitareas</w:t>
            </w:r>
          </w:p>
        </w:tc>
        <w:tc>
          <w:tcPr>
            <w:tcW w:w="4248" w:type="dxa"/>
            <w:tcBorders>
              <w:top w:val="single" w:sz="18" w:space="0" w:color="auto"/>
              <w:right w:val="single" w:sz="12" w:space="0" w:color="auto"/>
            </w:tcBorders>
          </w:tcPr>
          <w:p w:rsidR="001C241D" w:rsidRDefault="003741D8" w:rsidP="00EB076A">
            <w:pPr>
              <w:spacing w:line="360" w:lineRule="auto"/>
              <w:jc w:val="both"/>
              <w:rPr>
                <w:rFonts w:ascii="Times New Roman" w:hAnsi="Times New Roman" w:cs="Times New Roman"/>
                <w:sz w:val="24"/>
                <w:szCs w:val="24"/>
              </w:rPr>
            </w:pPr>
            <w:r w:rsidRPr="003741D8">
              <w:rPr>
                <w:rFonts w:ascii="Times New Roman" w:hAnsi="Times New Roman" w:cs="Times New Roman"/>
                <w:sz w:val="24"/>
                <w:szCs w:val="24"/>
              </w:rPr>
              <w:t>Procesamiento secuencial: monotarea</w:t>
            </w:r>
          </w:p>
        </w:tc>
      </w:tr>
      <w:tr w:rsidR="001C241D" w:rsidTr="007D0AA9">
        <w:tc>
          <w:tcPr>
            <w:tcW w:w="4247" w:type="dxa"/>
            <w:tcBorders>
              <w:left w:val="single" w:sz="12" w:space="0" w:color="auto"/>
            </w:tcBorders>
          </w:tcPr>
          <w:p w:rsidR="001C241D" w:rsidRDefault="001C241D" w:rsidP="00EB076A">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1C241D">
              <w:rPr>
                <w:rFonts w:ascii="Times New Roman" w:hAnsi="Times New Roman" w:cs="Times New Roman"/>
                <w:sz w:val="24"/>
                <w:szCs w:val="24"/>
              </w:rPr>
              <w:t>rocesamiento e interacción rápidos</w:t>
            </w:r>
          </w:p>
        </w:tc>
        <w:tc>
          <w:tcPr>
            <w:tcW w:w="4248" w:type="dxa"/>
            <w:tcBorders>
              <w:right w:val="single" w:sz="12" w:space="0" w:color="auto"/>
            </w:tcBorders>
          </w:tcPr>
          <w:p w:rsidR="001C241D" w:rsidRDefault="00E72D04" w:rsidP="00EB076A">
            <w:pPr>
              <w:spacing w:line="360" w:lineRule="auto"/>
              <w:jc w:val="both"/>
              <w:rPr>
                <w:rFonts w:ascii="Times New Roman" w:hAnsi="Times New Roman" w:cs="Times New Roman"/>
                <w:sz w:val="24"/>
                <w:szCs w:val="24"/>
              </w:rPr>
            </w:pPr>
            <w:r w:rsidRPr="00E72D04">
              <w:rPr>
                <w:rFonts w:ascii="Times New Roman" w:hAnsi="Times New Roman" w:cs="Times New Roman"/>
                <w:sz w:val="24"/>
                <w:szCs w:val="24"/>
              </w:rPr>
              <w:t>Procesamiento e interacción lentos</w:t>
            </w:r>
          </w:p>
        </w:tc>
      </w:tr>
      <w:tr w:rsidR="001C241D" w:rsidTr="007D0AA9">
        <w:tc>
          <w:tcPr>
            <w:tcW w:w="4247" w:type="dxa"/>
            <w:tcBorders>
              <w:left w:val="single" w:sz="12" w:space="0" w:color="auto"/>
            </w:tcBorders>
          </w:tcPr>
          <w:p w:rsidR="001C241D" w:rsidRDefault="001C241D" w:rsidP="00EB076A">
            <w:pPr>
              <w:spacing w:line="360" w:lineRule="auto"/>
              <w:jc w:val="both"/>
              <w:rPr>
                <w:rFonts w:ascii="Times New Roman" w:hAnsi="Times New Roman" w:cs="Times New Roman"/>
                <w:sz w:val="24"/>
                <w:szCs w:val="24"/>
              </w:rPr>
            </w:pPr>
            <w:r w:rsidRPr="001C241D">
              <w:rPr>
                <w:rFonts w:ascii="Times New Roman" w:hAnsi="Times New Roman" w:cs="Times New Roman"/>
                <w:sz w:val="24"/>
                <w:szCs w:val="24"/>
              </w:rPr>
              <w:t>Acceso abierto: hipertexto</w:t>
            </w:r>
          </w:p>
        </w:tc>
        <w:tc>
          <w:tcPr>
            <w:tcW w:w="4248" w:type="dxa"/>
            <w:tcBorders>
              <w:right w:val="single" w:sz="12" w:space="0" w:color="auto"/>
            </w:tcBorders>
          </w:tcPr>
          <w:p w:rsidR="001C241D" w:rsidRDefault="00E72D04" w:rsidP="00EB076A">
            <w:pPr>
              <w:spacing w:line="360" w:lineRule="auto"/>
              <w:jc w:val="both"/>
              <w:rPr>
                <w:rFonts w:ascii="Times New Roman" w:hAnsi="Times New Roman" w:cs="Times New Roman"/>
                <w:sz w:val="24"/>
                <w:szCs w:val="24"/>
              </w:rPr>
            </w:pPr>
            <w:r w:rsidRPr="00E72D04">
              <w:rPr>
                <w:rFonts w:ascii="Times New Roman" w:hAnsi="Times New Roman" w:cs="Times New Roman"/>
                <w:sz w:val="24"/>
                <w:szCs w:val="24"/>
              </w:rPr>
              <w:t>Itinerario único: paso a paso (lineal)</w:t>
            </w:r>
          </w:p>
        </w:tc>
      </w:tr>
      <w:tr w:rsidR="001C241D" w:rsidTr="007D0AA9">
        <w:tc>
          <w:tcPr>
            <w:tcW w:w="4247" w:type="dxa"/>
            <w:tcBorders>
              <w:left w:val="single" w:sz="12" w:space="0" w:color="auto"/>
            </w:tcBorders>
          </w:tcPr>
          <w:p w:rsidR="001C241D" w:rsidRDefault="001C241D" w:rsidP="00EB076A">
            <w:pPr>
              <w:spacing w:line="360" w:lineRule="auto"/>
              <w:jc w:val="both"/>
              <w:rPr>
                <w:rFonts w:ascii="Times New Roman" w:hAnsi="Times New Roman" w:cs="Times New Roman"/>
                <w:sz w:val="24"/>
                <w:szCs w:val="24"/>
              </w:rPr>
            </w:pPr>
            <w:r w:rsidRPr="001C241D">
              <w:rPr>
                <w:rFonts w:ascii="Times New Roman" w:hAnsi="Times New Roman" w:cs="Times New Roman"/>
                <w:sz w:val="24"/>
                <w:szCs w:val="24"/>
              </w:rPr>
              <w:t>Aprendizaje con juego y diversión</w:t>
            </w:r>
          </w:p>
        </w:tc>
        <w:tc>
          <w:tcPr>
            <w:tcW w:w="4248" w:type="dxa"/>
            <w:tcBorders>
              <w:right w:val="single" w:sz="12" w:space="0" w:color="auto"/>
            </w:tcBorders>
          </w:tcPr>
          <w:p w:rsidR="001C241D" w:rsidRDefault="00E72D04" w:rsidP="00EB076A">
            <w:pPr>
              <w:spacing w:line="360" w:lineRule="auto"/>
              <w:jc w:val="both"/>
              <w:rPr>
                <w:rFonts w:ascii="Times New Roman" w:hAnsi="Times New Roman" w:cs="Times New Roman"/>
                <w:sz w:val="24"/>
                <w:szCs w:val="24"/>
              </w:rPr>
            </w:pPr>
            <w:r w:rsidRPr="00E72D04">
              <w:rPr>
                <w:rFonts w:ascii="Times New Roman" w:hAnsi="Times New Roman" w:cs="Times New Roman"/>
                <w:sz w:val="24"/>
                <w:szCs w:val="24"/>
              </w:rPr>
              <w:t>Prioridad de la lengua escrita.</w:t>
            </w:r>
          </w:p>
        </w:tc>
      </w:tr>
      <w:tr w:rsidR="001C241D" w:rsidTr="007D0AA9">
        <w:tc>
          <w:tcPr>
            <w:tcW w:w="4247" w:type="dxa"/>
            <w:tcBorders>
              <w:left w:val="single" w:sz="12" w:space="0" w:color="auto"/>
            </w:tcBorders>
          </w:tcPr>
          <w:p w:rsidR="001C241D" w:rsidRDefault="003741D8" w:rsidP="00EB076A">
            <w:pPr>
              <w:spacing w:line="360" w:lineRule="auto"/>
              <w:jc w:val="both"/>
              <w:rPr>
                <w:rFonts w:ascii="Times New Roman" w:hAnsi="Times New Roman" w:cs="Times New Roman"/>
                <w:sz w:val="24"/>
                <w:szCs w:val="24"/>
              </w:rPr>
            </w:pPr>
            <w:r w:rsidRPr="003741D8">
              <w:rPr>
                <w:rFonts w:ascii="Times New Roman" w:hAnsi="Times New Roman" w:cs="Times New Roman"/>
                <w:sz w:val="24"/>
                <w:szCs w:val="24"/>
              </w:rPr>
              <w:t>Aprendizaje ubicuo</w:t>
            </w:r>
          </w:p>
        </w:tc>
        <w:tc>
          <w:tcPr>
            <w:tcW w:w="4248" w:type="dxa"/>
            <w:tcBorders>
              <w:right w:val="single" w:sz="12" w:space="0" w:color="auto"/>
            </w:tcBorders>
          </w:tcPr>
          <w:p w:rsidR="001C241D" w:rsidRDefault="00E72D04" w:rsidP="00EB076A">
            <w:pPr>
              <w:spacing w:line="360" w:lineRule="auto"/>
              <w:jc w:val="both"/>
              <w:rPr>
                <w:rFonts w:ascii="Times New Roman" w:hAnsi="Times New Roman" w:cs="Times New Roman"/>
                <w:sz w:val="24"/>
                <w:szCs w:val="24"/>
              </w:rPr>
            </w:pPr>
            <w:r w:rsidRPr="00E72D04">
              <w:rPr>
                <w:rFonts w:ascii="Times New Roman" w:hAnsi="Times New Roman" w:cs="Times New Roman"/>
                <w:sz w:val="24"/>
                <w:szCs w:val="24"/>
              </w:rPr>
              <w:t>Trabajo individual, asilamiento</w:t>
            </w:r>
          </w:p>
        </w:tc>
      </w:tr>
      <w:tr w:rsidR="001C241D" w:rsidTr="007D0AA9">
        <w:tc>
          <w:tcPr>
            <w:tcW w:w="4247" w:type="dxa"/>
            <w:tcBorders>
              <w:left w:val="single" w:sz="12" w:space="0" w:color="auto"/>
            </w:tcBorders>
          </w:tcPr>
          <w:p w:rsidR="001C241D" w:rsidRDefault="003741D8" w:rsidP="00EB076A">
            <w:pPr>
              <w:spacing w:line="360" w:lineRule="auto"/>
              <w:jc w:val="both"/>
              <w:rPr>
                <w:rFonts w:ascii="Times New Roman" w:hAnsi="Times New Roman" w:cs="Times New Roman"/>
                <w:sz w:val="24"/>
                <w:szCs w:val="24"/>
              </w:rPr>
            </w:pPr>
            <w:r w:rsidRPr="003741D8">
              <w:rPr>
                <w:rFonts w:ascii="Times New Roman" w:hAnsi="Times New Roman" w:cs="Times New Roman"/>
                <w:sz w:val="24"/>
                <w:szCs w:val="24"/>
              </w:rPr>
              <w:t>Multimodalidad.</w:t>
            </w:r>
          </w:p>
        </w:tc>
        <w:tc>
          <w:tcPr>
            <w:tcW w:w="4248" w:type="dxa"/>
            <w:tcBorders>
              <w:right w:val="single" w:sz="12" w:space="0" w:color="auto"/>
            </w:tcBorders>
          </w:tcPr>
          <w:p w:rsidR="001C241D" w:rsidRDefault="00E72D04" w:rsidP="00EB076A">
            <w:pPr>
              <w:spacing w:line="360" w:lineRule="auto"/>
              <w:jc w:val="both"/>
              <w:rPr>
                <w:rFonts w:ascii="Times New Roman" w:hAnsi="Times New Roman" w:cs="Times New Roman"/>
                <w:sz w:val="24"/>
                <w:szCs w:val="24"/>
              </w:rPr>
            </w:pPr>
            <w:r w:rsidRPr="00E72D04">
              <w:rPr>
                <w:rFonts w:ascii="Times New Roman" w:hAnsi="Times New Roman" w:cs="Times New Roman"/>
                <w:sz w:val="24"/>
                <w:szCs w:val="24"/>
              </w:rPr>
              <w:t>Aprendizaje con trabajo serio y pesado.</w:t>
            </w:r>
          </w:p>
        </w:tc>
      </w:tr>
      <w:tr w:rsidR="001C241D" w:rsidTr="007D0AA9">
        <w:tc>
          <w:tcPr>
            <w:tcW w:w="4247" w:type="dxa"/>
            <w:tcBorders>
              <w:left w:val="single" w:sz="12" w:space="0" w:color="auto"/>
              <w:bottom w:val="single" w:sz="12" w:space="0" w:color="auto"/>
            </w:tcBorders>
          </w:tcPr>
          <w:p w:rsidR="001C241D" w:rsidRDefault="003741D8" w:rsidP="00EB076A">
            <w:pPr>
              <w:spacing w:line="360" w:lineRule="auto"/>
              <w:jc w:val="both"/>
              <w:rPr>
                <w:rFonts w:ascii="Times New Roman" w:hAnsi="Times New Roman" w:cs="Times New Roman"/>
                <w:sz w:val="24"/>
                <w:szCs w:val="24"/>
              </w:rPr>
            </w:pPr>
            <w:r w:rsidRPr="003741D8">
              <w:rPr>
                <w:rFonts w:ascii="Times New Roman" w:hAnsi="Times New Roman" w:cs="Times New Roman"/>
                <w:sz w:val="24"/>
                <w:szCs w:val="24"/>
              </w:rPr>
              <w:t>Conexión en línea con la comunidad.</w:t>
            </w:r>
          </w:p>
        </w:tc>
        <w:tc>
          <w:tcPr>
            <w:tcW w:w="4248" w:type="dxa"/>
            <w:tcBorders>
              <w:bottom w:val="single" w:sz="12" w:space="0" w:color="auto"/>
              <w:right w:val="single" w:sz="12" w:space="0" w:color="auto"/>
            </w:tcBorders>
          </w:tcPr>
          <w:p w:rsidR="001C241D" w:rsidRDefault="00E72D04" w:rsidP="00EB076A">
            <w:pPr>
              <w:pBdr>
                <w:top w:val="single" w:sz="6" w:space="1" w:color="auto"/>
                <w:bottom w:val="single" w:sz="6" w:space="1" w:color="auto"/>
              </w:pBdr>
              <w:spacing w:line="360" w:lineRule="auto"/>
              <w:jc w:val="both"/>
              <w:rPr>
                <w:rFonts w:ascii="Times New Roman" w:hAnsi="Times New Roman" w:cs="Times New Roman"/>
                <w:sz w:val="24"/>
                <w:szCs w:val="24"/>
              </w:rPr>
            </w:pPr>
            <w:r w:rsidRPr="003741D8">
              <w:rPr>
                <w:rFonts w:ascii="Times New Roman" w:hAnsi="Times New Roman" w:cs="Times New Roman"/>
                <w:sz w:val="24"/>
                <w:szCs w:val="24"/>
              </w:rPr>
              <w:t>Actualización mediante consulta física (libros, revistas ,cursos)</w:t>
            </w:r>
          </w:p>
        </w:tc>
      </w:tr>
    </w:tbl>
    <w:p w:rsidR="005B32C4" w:rsidRDefault="005B32C4" w:rsidP="00EB076A">
      <w:pPr>
        <w:spacing w:after="0" w:line="360" w:lineRule="auto"/>
        <w:jc w:val="both"/>
        <w:rPr>
          <w:rFonts w:ascii="Times New Roman" w:hAnsi="Times New Roman" w:cs="Times New Roman"/>
          <w:sz w:val="24"/>
          <w:szCs w:val="24"/>
        </w:rPr>
      </w:pPr>
    </w:p>
    <w:p w:rsidR="009413FB" w:rsidRDefault="00C70395" w:rsidP="00EB07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Aunque hemos crecido pensando que </w:t>
      </w:r>
      <w:r w:rsidRPr="00C70395">
        <w:rPr>
          <w:rFonts w:ascii="Times New Roman" w:hAnsi="Times New Roman" w:cs="Times New Roman"/>
          <w:sz w:val="24"/>
          <w:szCs w:val="24"/>
        </w:rPr>
        <w:t>el cerebro humano no cambia físicamente en función de la estimulación que recibe del exterior</w:t>
      </w:r>
      <w:r w:rsidR="00442299">
        <w:rPr>
          <w:rFonts w:ascii="Times New Roman" w:hAnsi="Times New Roman" w:cs="Times New Roman"/>
          <w:sz w:val="24"/>
          <w:szCs w:val="24"/>
        </w:rPr>
        <w:t xml:space="preserve">, en estudios neurocientificos ha </w:t>
      </w:r>
      <w:r w:rsidR="00442299">
        <w:rPr>
          <w:rFonts w:ascii="Times New Roman" w:hAnsi="Times New Roman" w:cs="Times New Roman"/>
          <w:sz w:val="24"/>
          <w:szCs w:val="24"/>
        </w:rPr>
        <w:lastRenderedPageBreak/>
        <w:t xml:space="preserve">quedado demostrado que estábamos equivocados </w:t>
      </w:r>
      <w:r w:rsidR="00442299">
        <w:rPr>
          <w:rFonts w:ascii="Times New Roman" w:hAnsi="Times New Roman" w:cs="Times New Roman"/>
          <w:sz w:val="24"/>
          <w:szCs w:val="24"/>
        </w:rPr>
        <w:fldChar w:fldCharType="begin" w:fldLock="1"/>
      </w:r>
      <w:r w:rsidR="00442299">
        <w:rPr>
          <w:rFonts w:ascii="Times New Roman" w:hAnsi="Times New Roman" w:cs="Times New Roman"/>
          <w:sz w:val="24"/>
          <w:szCs w:val="24"/>
        </w:rPr>
        <w:instrText>ADDIN CSL_CITATION { "citationItems" : [ { "id" : "ITEM-1", "itemData" : { "author" : [ { "dropping-particle" : "", "family" : "Prensky", "given" : "Marc", "non-dropping-particle" : "", "parse-names" : false, "suffix" : "" } ], "container-title" : "On the Horizon (NCB University Press", "id" : "ITEM-1", "issue" : "6", "issued" : { "date-parts" : [ [ "2001" ] ] }, "title" : "Do They Really Think Differently?", "type" : "article-journal", "volume" : "9" }, "uris" : [ "http://www.mendeley.com/documents/?uuid=f216bcf7-16da-30ff-b877-ee7979530295" ] } ], "mendeley" : { "formattedCitation" : "(Prensky, 2001b)", "plainTextFormattedCitation" : "(Prensky, 2001b)", "previouslyFormattedCitation" : "(Prensky, 2001b)" }, "properties" : {  }, "schema" : "https://github.com/citation-style-language/schema/raw/master/csl-citation.json" }</w:instrText>
      </w:r>
      <w:r w:rsidR="00442299">
        <w:rPr>
          <w:rFonts w:ascii="Times New Roman" w:hAnsi="Times New Roman" w:cs="Times New Roman"/>
          <w:sz w:val="24"/>
          <w:szCs w:val="24"/>
        </w:rPr>
        <w:fldChar w:fldCharType="separate"/>
      </w:r>
      <w:r w:rsidR="00442299" w:rsidRPr="00442299">
        <w:rPr>
          <w:rFonts w:ascii="Times New Roman" w:hAnsi="Times New Roman" w:cs="Times New Roman"/>
          <w:noProof/>
          <w:sz w:val="24"/>
          <w:szCs w:val="24"/>
        </w:rPr>
        <w:t>(Prensky, 2001b)</w:t>
      </w:r>
      <w:r w:rsidR="00442299">
        <w:rPr>
          <w:rFonts w:ascii="Times New Roman" w:hAnsi="Times New Roman" w:cs="Times New Roman"/>
          <w:sz w:val="24"/>
          <w:szCs w:val="24"/>
        </w:rPr>
        <w:fldChar w:fldCharType="end"/>
      </w:r>
      <w:r w:rsidR="00442299">
        <w:rPr>
          <w:rFonts w:ascii="Times New Roman" w:hAnsi="Times New Roman" w:cs="Times New Roman"/>
          <w:sz w:val="24"/>
          <w:szCs w:val="24"/>
        </w:rPr>
        <w:t xml:space="preserve">, y realmente estos jóvenes les resultaría más fácil aprender con técnicas </w:t>
      </w:r>
      <w:r w:rsidR="00B84DAF">
        <w:rPr>
          <w:rFonts w:ascii="Times New Roman" w:hAnsi="Times New Roman" w:cs="Times New Roman"/>
          <w:sz w:val="24"/>
          <w:szCs w:val="24"/>
        </w:rPr>
        <w:t>pedagógicas adaptadas a ellos, para tratar de hablar el mismo idioma del nativo digital.</w:t>
      </w:r>
    </w:p>
    <w:p w:rsidR="00154528" w:rsidRDefault="00154528" w:rsidP="00EB076A">
      <w:pPr>
        <w:spacing w:after="0" w:line="360" w:lineRule="auto"/>
        <w:jc w:val="both"/>
        <w:rPr>
          <w:rFonts w:ascii="Times New Roman" w:hAnsi="Times New Roman" w:cs="Times New Roman"/>
          <w:sz w:val="24"/>
          <w:szCs w:val="24"/>
        </w:rPr>
      </w:pPr>
    </w:p>
    <w:p w:rsidR="003D46EA" w:rsidRDefault="009413FB" w:rsidP="00EB07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Las estadísticas que usa Presky</w:t>
      </w:r>
      <w:r w:rsidR="003D46EA">
        <w:rPr>
          <w:rFonts w:ascii="Times New Roman" w:hAnsi="Times New Roman" w:cs="Times New Roman"/>
          <w:sz w:val="24"/>
          <w:szCs w:val="24"/>
        </w:rPr>
        <w:t xml:space="preserve"> como referencia</w:t>
      </w:r>
      <w:r>
        <w:rPr>
          <w:rFonts w:ascii="Times New Roman" w:hAnsi="Times New Roman" w:cs="Times New Roman"/>
          <w:sz w:val="24"/>
          <w:szCs w:val="24"/>
        </w:rPr>
        <w:t xml:space="preserve"> son:</w:t>
      </w:r>
      <w:r w:rsidR="003D46EA">
        <w:rPr>
          <w:rFonts w:ascii="Times New Roman" w:hAnsi="Times New Roman" w:cs="Times New Roman"/>
          <w:sz w:val="24"/>
          <w:szCs w:val="24"/>
        </w:rPr>
        <w:t xml:space="preserve"> </w:t>
      </w:r>
    </w:p>
    <w:p w:rsidR="00154528" w:rsidRDefault="00154528" w:rsidP="00EB076A">
      <w:pPr>
        <w:spacing w:after="0" w:line="360" w:lineRule="auto"/>
        <w:jc w:val="both"/>
        <w:rPr>
          <w:rFonts w:ascii="Times New Roman" w:hAnsi="Times New Roman" w:cs="Times New Roman"/>
          <w:sz w:val="24"/>
          <w:szCs w:val="24"/>
        </w:rPr>
      </w:pPr>
    </w:p>
    <w:p w:rsidR="00597E3C" w:rsidRPr="00597E3C" w:rsidRDefault="00597E3C" w:rsidP="00EB076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w:t>
      </w:r>
      <w:r w:rsidRPr="00597E3C">
        <w:rPr>
          <w:rFonts w:ascii="Times New Roman" w:hAnsi="Times New Roman" w:cs="Times New Roman"/>
          <w:sz w:val="24"/>
          <w:szCs w:val="24"/>
        </w:rPr>
        <w:t>Videojuegos: tiempo promedio de reproducción: 1.5 horas / día (Fuente: -Interactive Videogames,</w:t>
      </w:r>
      <w:r>
        <w:rPr>
          <w:rFonts w:ascii="Times New Roman" w:hAnsi="Times New Roman" w:cs="Times New Roman"/>
          <w:sz w:val="24"/>
          <w:szCs w:val="24"/>
        </w:rPr>
        <w:t xml:space="preserve"> Mediascope, junio de 1996.) Es </w:t>
      </w:r>
      <w:r w:rsidRPr="00597E3C">
        <w:rPr>
          <w:rFonts w:ascii="Times New Roman" w:hAnsi="Times New Roman" w:cs="Times New Roman"/>
          <w:sz w:val="24"/>
          <w:szCs w:val="24"/>
        </w:rPr>
        <w:t>es probable que sea más alto cinco años después, por lo que 1.8 x 365 x 15 años = 9,855 horas.</w:t>
      </w:r>
    </w:p>
    <w:p w:rsidR="00597E3C" w:rsidRPr="00597E3C" w:rsidRDefault="00597E3C" w:rsidP="00EB076A">
      <w:pPr>
        <w:spacing w:after="0" w:line="360" w:lineRule="auto"/>
        <w:ind w:left="708"/>
        <w:jc w:val="both"/>
        <w:rPr>
          <w:rFonts w:ascii="Times New Roman" w:hAnsi="Times New Roman" w:cs="Times New Roman"/>
          <w:sz w:val="24"/>
          <w:szCs w:val="24"/>
        </w:rPr>
      </w:pPr>
      <w:r w:rsidRPr="00597E3C">
        <w:rPr>
          <w:rFonts w:ascii="Times New Roman" w:hAnsi="Times New Roman" w:cs="Times New Roman"/>
          <w:sz w:val="24"/>
          <w:szCs w:val="24"/>
        </w:rPr>
        <w:t>Correos electrónicos y mensajes instantáneos: Promedio de 40 por día x 365 x 15 años = 219, 000. Esto no</w:t>
      </w:r>
      <w:r>
        <w:rPr>
          <w:rFonts w:ascii="Times New Roman" w:hAnsi="Times New Roman" w:cs="Times New Roman"/>
          <w:sz w:val="24"/>
          <w:szCs w:val="24"/>
        </w:rPr>
        <w:t xml:space="preserve"> es poco realista, incluso para </w:t>
      </w:r>
      <w:r w:rsidRPr="00597E3C">
        <w:rPr>
          <w:rFonts w:ascii="Times New Roman" w:hAnsi="Times New Roman" w:cs="Times New Roman"/>
          <w:sz w:val="24"/>
          <w:szCs w:val="24"/>
        </w:rPr>
        <w:t>preadolescentes: en una sola conexión de mensajes instantáneos puede haber más de 100 intercambios por dí</w:t>
      </w:r>
      <w:r>
        <w:rPr>
          <w:rFonts w:ascii="Times New Roman" w:hAnsi="Times New Roman" w:cs="Times New Roman"/>
          <w:sz w:val="24"/>
          <w:szCs w:val="24"/>
        </w:rPr>
        <w:t xml:space="preserve">a, y la mayoría de las personas </w:t>
      </w:r>
      <w:r w:rsidRPr="00597E3C">
        <w:rPr>
          <w:rFonts w:ascii="Times New Roman" w:hAnsi="Times New Roman" w:cs="Times New Roman"/>
          <w:sz w:val="24"/>
          <w:szCs w:val="24"/>
        </w:rPr>
        <w:t>hacer conexiones múltiples</w:t>
      </w:r>
    </w:p>
    <w:p w:rsidR="00597E3C" w:rsidRPr="00597E3C" w:rsidRDefault="00597E3C" w:rsidP="00EB076A">
      <w:pPr>
        <w:spacing w:after="0" w:line="360" w:lineRule="auto"/>
        <w:ind w:left="708"/>
        <w:jc w:val="both"/>
        <w:rPr>
          <w:rFonts w:ascii="Times New Roman" w:hAnsi="Times New Roman" w:cs="Times New Roman"/>
          <w:sz w:val="24"/>
          <w:szCs w:val="24"/>
        </w:rPr>
      </w:pPr>
      <w:r w:rsidRPr="00597E3C">
        <w:rPr>
          <w:rFonts w:ascii="Times New Roman" w:hAnsi="Times New Roman" w:cs="Times New Roman"/>
          <w:sz w:val="24"/>
          <w:szCs w:val="24"/>
        </w:rPr>
        <w:t>TV: -Televisión en el hogar, 1998: Tercera encuesta anual de padres y niños,</w:t>
      </w:r>
      <w:r>
        <w:rPr>
          <w:rFonts w:ascii="Times New Roman" w:hAnsi="Times New Roman" w:cs="Times New Roman"/>
          <w:sz w:val="24"/>
          <w:szCs w:val="24"/>
        </w:rPr>
        <w:t xml:space="preserve"> Annenburg Policy Center, junio </w:t>
      </w:r>
      <w:r w:rsidRPr="00597E3C">
        <w:rPr>
          <w:rFonts w:ascii="Times New Roman" w:hAnsi="Times New Roman" w:cs="Times New Roman"/>
          <w:sz w:val="24"/>
          <w:szCs w:val="24"/>
        </w:rPr>
        <w:t xml:space="preserve">22, 1998, da el número de horas de TV vistos por día como 2.55. </w:t>
      </w:r>
      <w:r w:rsidRPr="003F2BB9">
        <w:rPr>
          <w:rFonts w:ascii="Times New Roman" w:hAnsi="Times New Roman" w:cs="Times New Roman"/>
          <w:sz w:val="24"/>
          <w:szCs w:val="24"/>
        </w:rPr>
        <w:t>M. Chen, en la Smart Parents Guide to Kid's</w:t>
      </w:r>
    </w:p>
    <w:p w:rsidR="00597E3C" w:rsidRPr="00597E3C" w:rsidRDefault="00597E3C" w:rsidP="00EB076A">
      <w:pPr>
        <w:spacing w:after="0" w:line="360" w:lineRule="auto"/>
        <w:ind w:left="708"/>
        <w:jc w:val="both"/>
        <w:rPr>
          <w:rFonts w:ascii="Times New Roman" w:hAnsi="Times New Roman" w:cs="Times New Roman"/>
          <w:sz w:val="24"/>
          <w:szCs w:val="24"/>
        </w:rPr>
      </w:pPr>
      <w:r w:rsidRPr="00597E3C">
        <w:rPr>
          <w:rFonts w:ascii="Times New Roman" w:hAnsi="Times New Roman" w:cs="Times New Roman"/>
          <w:sz w:val="24"/>
          <w:szCs w:val="24"/>
        </w:rPr>
        <w:t>TV, (1994) da el número como 4 horas / día. Tomando el promedio, 3.3 horas / día x 365 días x 18 años = 21,681.</w:t>
      </w:r>
    </w:p>
    <w:p w:rsidR="00597E3C" w:rsidRPr="00597E3C" w:rsidRDefault="00597E3C" w:rsidP="00EB076A">
      <w:pPr>
        <w:spacing w:after="0" w:line="360" w:lineRule="auto"/>
        <w:ind w:left="708"/>
        <w:jc w:val="both"/>
        <w:rPr>
          <w:rFonts w:ascii="Times New Roman" w:hAnsi="Times New Roman" w:cs="Times New Roman"/>
          <w:sz w:val="24"/>
          <w:szCs w:val="24"/>
        </w:rPr>
      </w:pPr>
      <w:r w:rsidRPr="00597E3C">
        <w:rPr>
          <w:rFonts w:ascii="Times New Roman" w:hAnsi="Times New Roman" w:cs="Times New Roman"/>
          <w:sz w:val="24"/>
          <w:szCs w:val="24"/>
        </w:rPr>
        <w:t xml:space="preserve">Comerciales: hay aproximadamente 18 comerciales de 30 segundos durante una hora </w:t>
      </w:r>
      <w:r>
        <w:rPr>
          <w:rFonts w:ascii="Times New Roman" w:hAnsi="Times New Roman" w:cs="Times New Roman"/>
          <w:sz w:val="24"/>
          <w:szCs w:val="24"/>
        </w:rPr>
        <w:t xml:space="preserve">de TV. 18 anuncios / hora x 3.3 </w:t>
      </w:r>
      <w:r w:rsidRPr="00597E3C">
        <w:rPr>
          <w:rFonts w:ascii="Times New Roman" w:hAnsi="Times New Roman" w:cs="Times New Roman"/>
          <w:sz w:val="24"/>
          <w:szCs w:val="24"/>
        </w:rPr>
        <w:t>horas / día x 365 días x 20 años (los bebés adoran los comerciales) = 433,620.</w:t>
      </w:r>
    </w:p>
    <w:p w:rsidR="009413FB" w:rsidRDefault="00597E3C" w:rsidP="00EB076A">
      <w:pPr>
        <w:spacing w:after="0" w:line="360" w:lineRule="auto"/>
        <w:ind w:left="708"/>
        <w:jc w:val="both"/>
        <w:rPr>
          <w:rFonts w:ascii="Times New Roman" w:hAnsi="Times New Roman" w:cs="Times New Roman"/>
          <w:sz w:val="24"/>
          <w:szCs w:val="24"/>
        </w:rPr>
      </w:pPr>
      <w:r w:rsidRPr="00597E3C">
        <w:rPr>
          <w:rFonts w:ascii="Times New Roman" w:hAnsi="Times New Roman" w:cs="Times New Roman"/>
          <w:sz w:val="24"/>
          <w:szCs w:val="24"/>
        </w:rPr>
        <w:t>Lectura: Eric Leuliette, un lector voraz (y meticuloso) que ha incluido todos lo</w:t>
      </w:r>
      <w:r>
        <w:rPr>
          <w:rFonts w:ascii="Times New Roman" w:hAnsi="Times New Roman" w:cs="Times New Roman"/>
          <w:sz w:val="24"/>
          <w:szCs w:val="24"/>
        </w:rPr>
        <w:t xml:space="preserve">s libros que ha leído en línea. </w:t>
      </w:r>
      <w:r w:rsidRPr="00597E3C">
        <w:rPr>
          <w:rFonts w:ascii="Times New Roman" w:hAnsi="Times New Roman" w:cs="Times New Roman"/>
          <w:sz w:val="24"/>
          <w:szCs w:val="24"/>
        </w:rPr>
        <w:t>(</w:t>
      </w:r>
      <w:hyperlink r:id="rId9" w:history="1">
        <w:r w:rsidR="003D46EA" w:rsidRPr="00F85EFD">
          <w:rPr>
            <w:rStyle w:val="Hipervnculo"/>
            <w:rFonts w:ascii="Times New Roman" w:hAnsi="Times New Roman" w:cs="Times New Roman"/>
            <w:sz w:val="24"/>
            <w:szCs w:val="24"/>
          </w:rPr>
          <w:t>www.csr.utexas.edu/personal/leuliette/fw_table_home.html),lee</w:t>
        </w:r>
      </w:hyperlink>
      <w:r w:rsidR="003D46EA">
        <w:rPr>
          <w:rFonts w:ascii="Times New Roman" w:hAnsi="Times New Roman" w:cs="Times New Roman"/>
          <w:sz w:val="24"/>
          <w:szCs w:val="24"/>
        </w:rPr>
        <w:t xml:space="preserve"> </w:t>
      </w:r>
      <w:r w:rsidRPr="00597E3C">
        <w:rPr>
          <w:rFonts w:ascii="Times New Roman" w:hAnsi="Times New Roman" w:cs="Times New Roman"/>
          <w:sz w:val="24"/>
          <w:szCs w:val="24"/>
        </w:rPr>
        <w:t>aproximadamente 1300 libro</w:t>
      </w:r>
      <w:r>
        <w:rPr>
          <w:rFonts w:ascii="Times New Roman" w:hAnsi="Times New Roman" w:cs="Times New Roman"/>
          <w:sz w:val="24"/>
          <w:szCs w:val="24"/>
        </w:rPr>
        <w:t xml:space="preserve">s en la universidad. Si tomamos </w:t>
      </w:r>
      <w:r w:rsidRPr="00597E3C">
        <w:rPr>
          <w:rFonts w:ascii="Times New Roman" w:hAnsi="Times New Roman" w:cs="Times New Roman"/>
          <w:sz w:val="24"/>
          <w:szCs w:val="24"/>
        </w:rPr>
        <w:t>1300 libros x 200 páginas por libro x 400 palabras por página, obtenemos 10,400,000,000 de pal</w:t>
      </w:r>
      <w:r>
        <w:rPr>
          <w:rFonts w:ascii="Times New Roman" w:hAnsi="Times New Roman" w:cs="Times New Roman"/>
          <w:sz w:val="24"/>
          <w:szCs w:val="24"/>
        </w:rPr>
        <w:t xml:space="preserve">abras. Lea a 400 palabras / que </w:t>
      </w:r>
      <w:r w:rsidRPr="00597E3C">
        <w:rPr>
          <w:rFonts w:ascii="Times New Roman" w:hAnsi="Times New Roman" w:cs="Times New Roman"/>
          <w:sz w:val="24"/>
          <w:szCs w:val="24"/>
        </w:rPr>
        <w:t xml:space="preserve">da 260,000 minutos, o 4,333 horas. Esto representa un poco más de 3 horas / </w:t>
      </w:r>
      <w:r>
        <w:rPr>
          <w:rFonts w:ascii="Times New Roman" w:hAnsi="Times New Roman" w:cs="Times New Roman"/>
          <w:sz w:val="24"/>
          <w:szCs w:val="24"/>
        </w:rPr>
        <w:t xml:space="preserve">libro. Aunque otros pueden leer </w:t>
      </w:r>
      <w:r w:rsidRPr="00597E3C">
        <w:rPr>
          <w:rFonts w:ascii="Times New Roman" w:hAnsi="Times New Roman" w:cs="Times New Roman"/>
          <w:sz w:val="24"/>
          <w:szCs w:val="24"/>
        </w:rPr>
        <w:t>más lentamente, la mayoría ha leído muchos menos libros que Leuliette.</w:t>
      </w:r>
      <w:r>
        <w:rPr>
          <w:rFonts w:ascii="Times New Roman" w:hAnsi="Times New Roman" w:cs="Times New Roman"/>
          <w:sz w:val="24"/>
          <w:szCs w:val="24"/>
        </w:rPr>
        <w:t>”</w:t>
      </w:r>
      <w:r>
        <w:rPr>
          <w:rFonts w:ascii="Times New Roman" w:hAnsi="Times New Roman" w:cs="Times New Roman"/>
          <w:sz w:val="24"/>
          <w:szCs w:val="24"/>
        </w:rPr>
        <w:fldChar w:fldCharType="begin" w:fldLock="1"/>
      </w:r>
      <w:r w:rsidR="003D46EA">
        <w:rPr>
          <w:rFonts w:ascii="Times New Roman" w:hAnsi="Times New Roman" w:cs="Times New Roman"/>
          <w:sz w:val="24"/>
          <w:szCs w:val="24"/>
        </w:rPr>
        <w:instrText>ADDIN CSL_CITATION { "citationItems" : [ { "id" : "ITEM-1", "itemData" : { "author" : [ { "dropping-particle" : "", "family" : "Prensky", "given" : "Marc", "non-dropping-particle" : "", "parse-names" : false, "suffix" : "" } ], "container-title" : "On the Horizon (NCB University Press", "id" : "ITEM-1", "issue" : "6", "issued" : { "date-parts" : [ [ "2001" ] ] }, "title" : "Do They Really Think Differently?", "type" : "article-journal", "volume" : "9" }, "uris" : [ "http://www.mendeley.com/documents/?uuid=f216bcf7-16da-30ff-b877-ee7979530295" ] } ], "mendeley" : { "formattedCitation" : "(Prensky, 2001b)", "manualFormatting" : "(Prensky, 2001b, p.8)", "plainTextFormattedCitation" : "(Prensky, 2001b)", "previouslyFormattedCitation" : "(Prensky, 2001b)" }, "properties" : {  }, "schema" : "https://github.com/citation-style-language/schema/raw/master/csl-citation.json" }</w:instrText>
      </w:r>
      <w:r>
        <w:rPr>
          <w:rFonts w:ascii="Times New Roman" w:hAnsi="Times New Roman" w:cs="Times New Roman"/>
          <w:sz w:val="24"/>
          <w:szCs w:val="24"/>
        </w:rPr>
        <w:fldChar w:fldCharType="separate"/>
      </w:r>
      <w:r w:rsidRPr="00597E3C">
        <w:rPr>
          <w:rFonts w:ascii="Times New Roman" w:hAnsi="Times New Roman" w:cs="Times New Roman"/>
          <w:noProof/>
          <w:sz w:val="24"/>
          <w:szCs w:val="24"/>
        </w:rPr>
        <w:t>(Prensky, 2001b</w:t>
      </w:r>
      <w:r w:rsidR="003D46EA">
        <w:rPr>
          <w:rFonts w:ascii="Times New Roman" w:hAnsi="Times New Roman" w:cs="Times New Roman"/>
          <w:noProof/>
          <w:sz w:val="24"/>
          <w:szCs w:val="24"/>
        </w:rPr>
        <w:t>, p.8</w:t>
      </w:r>
      <w:r w:rsidRPr="00597E3C">
        <w:rPr>
          <w:rFonts w:ascii="Times New Roman" w:hAnsi="Times New Roman" w:cs="Times New Roman"/>
          <w:noProof/>
          <w:sz w:val="24"/>
          <w:szCs w:val="24"/>
        </w:rPr>
        <w:t>)</w:t>
      </w:r>
      <w:r>
        <w:rPr>
          <w:rFonts w:ascii="Times New Roman" w:hAnsi="Times New Roman" w:cs="Times New Roman"/>
          <w:sz w:val="24"/>
          <w:szCs w:val="24"/>
        </w:rPr>
        <w:fldChar w:fldCharType="end"/>
      </w:r>
    </w:p>
    <w:p w:rsidR="00EA2EA3" w:rsidRDefault="00EA2EA3" w:rsidP="00006964">
      <w:pPr>
        <w:jc w:val="both"/>
        <w:rPr>
          <w:rFonts w:ascii="Times New Roman" w:hAnsi="Times New Roman" w:cs="Times New Roman"/>
          <w:i/>
          <w:sz w:val="24"/>
          <w:szCs w:val="24"/>
        </w:rPr>
      </w:pPr>
    </w:p>
    <w:p w:rsidR="00154528" w:rsidRPr="0079360C" w:rsidRDefault="00154528" w:rsidP="00006964">
      <w:pPr>
        <w:jc w:val="both"/>
        <w:rPr>
          <w:rFonts w:ascii="Times New Roman" w:hAnsi="Times New Roman" w:cs="Times New Roman"/>
          <w:i/>
          <w:sz w:val="24"/>
          <w:szCs w:val="24"/>
        </w:rPr>
      </w:pPr>
    </w:p>
    <w:p w:rsidR="00EA2EA3" w:rsidRDefault="0079360C" w:rsidP="00EB076A">
      <w:pPr>
        <w:spacing w:after="0" w:line="360" w:lineRule="auto"/>
        <w:jc w:val="both"/>
        <w:rPr>
          <w:rFonts w:ascii="Times New Roman" w:hAnsi="Times New Roman" w:cs="Times New Roman"/>
          <w:b/>
          <w:sz w:val="24"/>
          <w:szCs w:val="24"/>
        </w:rPr>
      </w:pPr>
      <w:r w:rsidRPr="00292C45">
        <w:rPr>
          <w:rFonts w:ascii="Times New Roman" w:hAnsi="Times New Roman" w:cs="Times New Roman"/>
          <w:b/>
          <w:sz w:val="24"/>
          <w:szCs w:val="24"/>
        </w:rPr>
        <w:lastRenderedPageBreak/>
        <w:t>Los PLE o Entorno Personal de Aprendizaje</w:t>
      </w:r>
    </w:p>
    <w:p w:rsidR="00154528" w:rsidRPr="00292C45" w:rsidRDefault="00154528" w:rsidP="00EB076A">
      <w:pPr>
        <w:spacing w:after="0" w:line="360" w:lineRule="auto"/>
        <w:jc w:val="both"/>
        <w:rPr>
          <w:rFonts w:ascii="Times New Roman" w:hAnsi="Times New Roman" w:cs="Times New Roman"/>
          <w:b/>
          <w:sz w:val="24"/>
          <w:szCs w:val="24"/>
        </w:rPr>
      </w:pPr>
    </w:p>
    <w:p w:rsidR="0079360C" w:rsidRDefault="0079360C" w:rsidP="00EB07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Dentro de la TIC (</w:t>
      </w:r>
      <w:r w:rsidRPr="0079360C">
        <w:rPr>
          <w:rFonts w:ascii="Times New Roman" w:hAnsi="Times New Roman" w:cs="Times New Roman"/>
          <w:sz w:val="24"/>
          <w:szCs w:val="24"/>
        </w:rPr>
        <w:t>Tecnologías de la información y la comunicación</w:t>
      </w:r>
      <w:r>
        <w:rPr>
          <w:rFonts w:ascii="Times New Roman" w:hAnsi="Times New Roman" w:cs="Times New Roman"/>
          <w:sz w:val="24"/>
          <w:szCs w:val="24"/>
        </w:rPr>
        <w:t>), podemos encontrar TAC</w:t>
      </w:r>
      <w:r w:rsidR="00F12DBC">
        <w:rPr>
          <w:rFonts w:ascii="Times New Roman" w:hAnsi="Times New Roman" w:cs="Times New Roman"/>
          <w:sz w:val="24"/>
          <w:szCs w:val="24"/>
        </w:rPr>
        <w:t xml:space="preserve"> (</w:t>
      </w:r>
      <w:r w:rsidR="00F12DBC" w:rsidRPr="00F12DBC">
        <w:rPr>
          <w:rFonts w:ascii="Times New Roman" w:hAnsi="Times New Roman" w:cs="Times New Roman"/>
          <w:sz w:val="24"/>
          <w:szCs w:val="24"/>
        </w:rPr>
        <w:t>Tecnologías del aprendizaje cooperativo</w:t>
      </w:r>
      <w:r w:rsidR="00F12DBC">
        <w:rPr>
          <w:rFonts w:ascii="Times New Roman" w:hAnsi="Times New Roman" w:cs="Times New Roman"/>
          <w:sz w:val="24"/>
          <w:szCs w:val="24"/>
        </w:rPr>
        <w:t>) o (</w:t>
      </w:r>
      <w:r w:rsidR="00F12DBC" w:rsidRPr="00F12DBC">
        <w:rPr>
          <w:rFonts w:ascii="Times New Roman" w:hAnsi="Times New Roman" w:cs="Times New Roman"/>
          <w:sz w:val="24"/>
          <w:szCs w:val="24"/>
        </w:rPr>
        <w:t>Tecnologías del Aprendizaje y el Conocimiento</w:t>
      </w:r>
      <w:r w:rsidR="00F12DBC">
        <w:rPr>
          <w:rFonts w:ascii="Times New Roman" w:hAnsi="Times New Roman" w:cs="Times New Roman"/>
          <w:sz w:val="24"/>
          <w:szCs w:val="24"/>
        </w:rPr>
        <w:t xml:space="preserve">), </w:t>
      </w:r>
      <w:r w:rsidR="00A62482">
        <w:rPr>
          <w:rFonts w:ascii="Times New Roman" w:hAnsi="Times New Roman" w:cs="Times New Roman"/>
          <w:sz w:val="24"/>
          <w:szCs w:val="24"/>
        </w:rPr>
        <w:t>TEP (</w:t>
      </w:r>
      <w:r w:rsidR="00A62482" w:rsidRPr="00A62482">
        <w:rPr>
          <w:rFonts w:ascii="Times New Roman" w:hAnsi="Times New Roman" w:cs="Times New Roman"/>
          <w:sz w:val="24"/>
          <w:szCs w:val="24"/>
        </w:rPr>
        <w:t>Tecnologías para el Empoderamiento y la Participación</w:t>
      </w:r>
      <w:r w:rsidR="00A62482">
        <w:rPr>
          <w:rFonts w:ascii="Times New Roman" w:hAnsi="Times New Roman" w:cs="Times New Roman"/>
          <w:sz w:val="24"/>
          <w:szCs w:val="24"/>
        </w:rPr>
        <w:t>), también están los PLE.</w:t>
      </w:r>
    </w:p>
    <w:p w:rsidR="00A62482" w:rsidRDefault="00A62482" w:rsidP="00EB076A">
      <w:pPr>
        <w:spacing w:after="0" w:line="360" w:lineRule="auto"/>
        <w:jc w:val="both"/>
        <w:rPr>
          <w:rFonts w:ascii="Times New Roman" w:hAnsi="Times New Roman" w:cs="Times New Roman"/>
          <w:bCs/>
          <w:color w:val="222222"/>
          <w:sz w:val="21"/>
          <w:szCs w:val="21"/>
          <w:shd w:val="clear" w:color="auto" w:fill="FFFFFF"/>
        </w:rPr>
      </w:pPr>
      <w:r>
        <w:rPr>
          <w:rFonts w:ascii="Times New Roman" w:hAnsi="Times New Roman" w:cs="Times New Roman"/>
          <w:sz w:val="24"/>
          <w:szCs w:val="24"/>
        </w:rPr>
        <w:t xml:space="preserve">Los PLE o </w:t>
      </w:r>
      <w:r w:rsidRPr="00A62482">
        <w:rPr>
          <w:rFonts w:ascii="Times New Roman" w:hAnsi="Times New Roman" w:cs="Times New Roman"/>
          <w:sz w:val="24"/>
          <w:szCs w:val="24"/>
        </w:rPr>
        <w:t>E</w:t>
      </w:r>
      <w:r w:rsidRPr="00A62482">
        <w:rPr>
          <w:rFonts w:ascii="Times New Roman" w:hAnsi="Times New Roman" w:cs="Times New Roman"/>
          <w:bCs/>
          <w:color w:val="222222"/>
          <w:sz w:val="21"/>
          <w:szCs w:val="21"/>
          <w:shd w:val="clear" w:color="auto" w:fill="FFFFFF"/>
        </w:rPr>
        <w:t>ntorno Personal de Aprendizaje</w:t>
      </w:r>
      <w:r>
        <w:rPr>
          <w:rFonts w:ascii="Times New Roman" w:hAnsi="Times New Roman" w:cs="Times New Roman"/>
          <w:bCs/>
          <w:color w:val="222222"/>
          <w:sz w:val="21"/>
          <w:szCs w:val="21"/>
          <w:shd w:val="clear" w:color="auto" w:fill="FFFFFF"/>
        </w:rPr>
        <w:t xml:space="preserve"> </w:t>
      </w:r>
      <w:r w:rsidR="00F77598">
        <w:rPr>
          <w:rFonts w:ascii="Times New Roman" w:hAnsi="Times New Roman" w:cs="Times New Roman"/>
          <w:bCs/>
          <w:color w:val="222222"/>
          <w:sz w:val="21"/>
          <w:szCs w:val="21"/>
          <w:shd w:val="clear" w:color="auto" w:fill="FFFFFF"/>
        </w:rPr>
        <w:fldChar w:fldCharType="begin" w:fldLock="1"/>
      </w:r>
      <w:r w:rsidR="00D25493">
        <w:rPr>
          <w:rFonts w:ascii="Times New Roman" w:hAnsi="Times New Roman" w:cs="Times New Roman"/>
          <w:bCs/>
          <w:color w:val="222222"/>
          <w:sz w:val="21"/>
          <w:szCs w:val="21"/>
          <w:shd w:val="clear" w:color="auto" w:fill="FFFFFF"/>
        </w:rPr>
        <w:instrText>ADDIN CSL_CITATION { "citationItems" : [ { "id" : "ITEM-1", "itemData" : { "DOI" : "10.1080/10494820701772652", "ISSN" : "1049-4820", "abstract" : "We present the Personal Learning Environment (PLE) as a practical intervention concerning the organization of technology in education. We explain this by proposing a cybernetic model of the \u201cPersonal Learner\u201d using Beer's Viable System Model (VSM). Using the VSM, we identify different regulatory mechanisms that maintain viability for learners, and how physical engagement with tools is of fundamental importance in learners being able to manage their learning environment. We explain how the PLE, in exploiting Service Oriented Architecture, attempts to address this issue of the engagement with tools by allowing learners to control their own instrumentation. This, however, is more than a practical issue. In shifting the locus of control over learning to the learner, the ways in which learners exercise that control becomes an important educational issue. Drawing on sources ranging from Bandura's work on self-efficacy, and philosophical work on social ontology, we argue that self-regulation and technological pe...", "author" : [ { "dropping-particle" : "", "family" : "Johnson", "given" : "Mark", "non-dropping-particle" : "", "parse-names" : false, "suffix" : "" }, { "dropping-particle" : "", "family" : "Liber", "given" : "Oleg", "non-dropping-particle" : "", "parse-names" : false, "suffix" : "" } ], "container-title" : "Interactive Learning Environments", "id" : "ITEM-1", "issue" : "1", "issued" : { "date-parts" : [ [ "2008", "4" ] ] }, "page" : "3-15", "publisher" : " Routledge ", "title" : "The Personal Learning Environment and the human condition: from theory to teaching practice", "type" : "article-journal", "volume" : "16" }, "uris" : [ "http://www.mendeley.com/documents/?uuid=42fcb79e-e471-3b09-80ca-a17b9e2a41f6" ] } ], "mendeley" : { "formattedCitation" : "(M. Johnson &amp; Liber, 2008)", "plainTextFormattedCitation" : "(M. Johnson &amp; Liber, 2008)", "previouslyFormattedCitation" : "(M. Johnson &amp; Liber, 2008)" }, "properties" : {  }, "schema" : "https://github.com/citation-style-language/schema/raw/master/csl-citation.json" }</w:instrText>
      </w:r>
      <w:r w:rsidR="00F77598">
        <w:rPr>
          <w:rFonts w:ascii="Times New Roman" w:hAnsi="Times New Roman" w:cs="Times New Roman"/>
          <w:bCs/>
          <w:color w:val="222222"/>
          <w:sz w:val="21"/>
          <w:szCs w:val="21"/>
          <w:shd w:val="clear" w:color="auto" w:fill="FFFFFF"/>
        </w:rPr>
        <w:fldChar w:fldCharType="separate"/>
      </w:r>
      <w:r w:rsidR="00D25493" w:rsidRPr="00D25493">
        <w:rPr>
          <w:rFonts w:ascii="Times New Roman" w:hAnsi="Times New Roman" w:cs="Times New Roman"/>
          <w:bCs/>
          <w:noProof/>
          <w:color w:val="222222"/>
          <w:sz w:val="21"/>
          <w:szCs w:val="21"/>
          <w:shd w:val="clear" w:color="auto" w:fill="FFFFFF"/>
        </w:rPr>
        <w:t>(M. Johnson &amp; Liber, 2008)</w:t>
      </w:r>
      <w:r w:rsidR="00F77598">
        <w:rPr>
          <w:rFonts w:ascii="Times New Roman" w:hAnsi="Times New Roman" w:cs="Times New Roman"/>
          <w:bCs/>
          <w:color w:val="222222"/>
          <w:sz w:val="21"/>
          <w:szCs w:val="21"/>
          <w:shd w:val="clear" w:color="auto" w:fill="FFFFFF"/>
        </w:rPr>
        <w:fldChar w:fldCharType="end"/>
      </w:r>
      <w:r w:rsidR="00D25493">
        <w:rPr>
          <w:rFonts w:ascii="Times New Roman" w:hAnsi="Times New Roman" w:cs="Times New Roman"/>
          <w:bCs/>
          <w:color w:val="222222"/>
          <w:sz w:val="21"/>
          <w:szCs w:val="21"/>
          <w:shd w:val="clear" w:color="auto" w:fill="FFFFFF"/>
        </w:rPr>
        <w:t xml:space="preserve"> quienes alegan que este nación de Reino Unido y no tiene una regla fija, cada quien arregla a sus necesidades. </w:t>
      </w:r>
      <w:r w:rsidR="00D25493">
        <w:rPr>
          <w:rFonts w:ascii="Times New Roman" w:hAnsi="Times New Roman" w:cs="Times New Roman"/>
          <w:bCs/>
          <w:color w:val="222222"/>
          <w:sz w:val="21"/>
          <w:szCs w:val="21"/>
          <w:shd w:val="clear" w:color="auto" w:fill="FFFFFF"/>
        </w:rPr>
        <w:fldChar w:fldCharType="begin" w:fldLock="1"/>
      </w:r>
      <w:r w:rsidR="00D25493">
        <w:rPr>
          <w:rFonts w:ascii="Times New Roman" w:hAnsi="Times New Roman" w:cs="Times New Roman"/>
          <w:bCs/>
          <w:color w:val="222222"/>
          <w:sz w:val="21"/>
          <w:szCs w:val="21"/>
          <w:shd w:val="clear" w:color="auto" w:fill="FFFFFF"/>
        </w:rPr>
        <w:instrText>ADDIN CSL_CITATION { "citationItems" : [ { "id" : "ITEM-1", "itemData" : { "abstract" : "Resumen del trabajo El presente trabajo contribuye a que se reconozca la gesti\u00f3n docente de la Universidad del siglo XXI, la necesidad de concienciar a la Comunidad Acad\u00e9mica, respecto a la importancia e impacto del manejo de las TIC-TAC-TEP en la gesti\u00f3n docente, para el Educador actual y futuro, de modo que se adapte a la sociedad del presente siglo, y as\u00ed flexibilizar y desarrollar v\u00edas de integraci\u00f3n de las TIC-TAC-TEP en los procesos educativos. Esto crea y desarrolla un nuevo concepto docente, en su gesti\u00f3n administrativa relacionada con los sistemas de comunicaci\u00f3n, informaci\u00f3n y aprendizaje que la Universidad desarrolla para el devenir educativo innovador constante, es decir, prepararse continuamente para estar acorde con el avance local, nacional y mundial, donde se impone el avance inform\u00e1tico y el uso adecuado de las TIC-TAC-TEP en la Educaci\u00f3n. Los \u00faltimos cambios sociales resultan en buena medida de las nuevas dimensiones introducidas por el medio tecnol\u00f3gico, que est\u00e1 presente en casi todos los asuntos del andamiaje social. Por esto no nos sorprende que las TIC-TAC-TEP en la Educaci\u00f3n se presenten como un medio ventajoso en estos momentos para la educaci\u00f3n. Es cierto que la realidad de hoy no es la misma que la de antes, pero el estudiante necesita tener docente que rompa paradigma y saber Nuestra era ha cambiado y la generaci\u00f3n pide que cambiemos, por ende como docentes debemos trabajar para la transformaci\u00f3n del cambio ya que tenemos tantas herramientas, las TIC-TAC-TEP para poder usar como instrumento de apoyo en los procesos de aprendizajes.", "author" : [ { "dropping-particle" : "", "family" : "Granados Romero", "given" : "John", "non-dropping-particle" : "", "parse-names" : false, "suffix" : "" } ], "id" : "ITEM-1", "issued" : { "date-parts" : [ [ "0" ] ] }, "title" : "Las TIC, TAC, TEP, Como Instrumento De Apoyo Al Docente De La Universidad Del Siglo XXI", "type" : "article-journal" }, "uris" : [ "http://www.mendeley.com/documents/?uuid=a6dd6ab1-43f0-358e-ba58-78ef30155bce" ] } ], "mendeley" : { "formattedCitation" : "(Granados Romero, n.d.)", "plainTextFormattedCitation" : "(Granados Romero, n.d.)", "previouslyFormattedCitation" : "(Granados Romero, n.d.)" }, "properties" : {  }, "schema" : "https://github.com/citation-style-language/schema/raw/master/csl-citation.json" }</w:instrText>
      </w:r>
      <w:r w:rsidR="00D25493">
        <w:rPr>
          <w:rFonts w:ascii="Times New Roman" w:hAnsi="Times New Roman" w:cs="Times New Roman"/>
          <w:bCs/>
          <w:color w:val="222222"/>
          <w:sz w:val="21"/>
          <w:szCs w:val="21"/>
          <w:shd w:val="clear" w:color="auto" w:fill="FFFFFF"/>
        </w:rPr>
        <w:fldChar w:fldCharType="separate"/>
      </w:r>
      <w:r w:rsidR="00D25493" w:rsidRPr="00D25493">
        <w:rPr>
          <w:rFonts w:ascii="Times New Roman" w:hAnsi="Times New Roman" w:cs="Times New Roman"/>
          <w:bCs/>
          <w:noProof/>
          <w:color w:val="222222"/>
          <w:sz w:val="21"/>
          <w:szCs w:val="21"/>
          <w:shd w:val="clear" w:color="auto" w:fill="FFFFFF"/>
        </w:rPr>
        <w:t>(Granados Romero, n.d.)</w:t>
      </w:r>
      <w:r w:rsidR="00D25493">
        <w:rPr>
          <w:rFonts w:ascii="Times New Roman" w:hAnsi="Times New Roman" w:cs="Times New Roman"/>
          <w:bCs/>
          <w:color w:val="222222"/>
          <w:sz w:val="21"/>
          <w:szCs w:val="21"/>
          <w:shd w:val="clear" w:color="auto" w:fill="FFFFFF"/>
        </w:rPr>
        <w:fldChar w:fldCharType="end"/>
      </w:r>
      <w:r w:rsidR="00D25493">
        <w:rPr>
          <w:rFonts w:ascii="Times New Roman" w:hAnsi="Times New Roman" w:cs="Times New Roman"/>
          <w:bCs/>
          <w:color w:val="222222"/>
          <w:sz w:val="21"/>
          <w:szCs w:val="21"/>
          <w:shd w:val="clear" w:color="auto" w:fill="FFFFFF"/>
        </w:rPr>
        <w:fldChar w:fldCharType="begin" w:fldLock="1"/>
      </w:r>
      <w:r w:rsidR="00D25493">
        <w:rPr>
          <w:rFonts w:ascii="Times New Roman" w:hAnsi="Times New Roman" w:cs="Times New Roman"/>
          <w:bCs/>
          <w:color w:val="222222"/>
          <w:sz w:val="21"/>
          <w:szCs w:val="21"/>
          <w:shd w:val="clear" w:color="auto" w:fill="FFFFFF"/>
        </w:rPr>
        <w:instrText>ADDIN CSL_CITATION { "citationItems" : [ { "id" : "ITEM-1", "itemData" : { "DOI" : "10.7821/naer.2017.1.189", "abstract" : "RESUMEN La naturaleza de las instituciones es una cuesti\u00f3n importante para el Entorno Personal de Aprendizaje (PLE). Mientras que el PLE se ha centrado en lo que se considera tecnolog\u00eda \" no institucional \" como el software social, la mayor\u00eda de herramientas online de hoy en d\u00eda tienen detr\u00e1s una financiaci\u00f3n institucional o corporativa. \u00bfD\u00f3nde deben posicionarse los educadores con respecto a los alumnos que deben negociar distintos contextos discursivos e institucionales, dentro del software social corporativo, la educaci\u00f3n formal, el trabajo o la familia? Apoy\u00e1ndonos en trabajos previos centrados en c\u00f3mo los alumnos mantienen su coherencia al organizar el aprendizaje entre diferentes contextos, usamos la teor\u00eda institucional para revisar el modelo del alumno como un 'sistema viable', que se enfoca hacia las din\u00e1micas de transacciones que los alumnos hacen con diferentes entidades institucionales. Se analizan datos provenientes de un curso online de desarrollo profesional permanente (CPD) sobre cuidados de c\u00e1ncer agudo, para mostrar c\u00f3mo las transacciones de los alumnos indican que hay limitaciones que pesan sobre ellos, de su contexto profesional y de su educaci\u00f3n formal. El patr\u00f3n de compromiso del alumno sugiere que la interacci\u00f3n de las limitaciones crea las condiciones necesarias para motivar una contribuci\u00f3n extensa a los foros del curso. Este descubrimiento nos lleva a proponer replantear la pedagog\u00eda dentro del PLE, y a considerar de forma m\u00e1s amplia las limitaciones institucionales y no institucionales en las din\u00e1micas educativas.", "author" : [ { "dropping-particle" : "", "family" : "Johnson", "given" : "Mark William", "non-dropping-particle" : "", "parse-names" : false, "suffix" : "" }, { "dropping-particle" : "", "family" : "Prescott", "given" : "Denise", "non-dropping-particle" : "", "parse-names" : false, "suffix" : "" }, { "dropping-particle" : "", "family" : "Lyon", "given" : "Sarah", "non-dropping-particle" : "", "parse-names" : false, "suffix" : "" }, { "dropping-particle" : "", "family" : "Clave", "given" : "Palabras", "non-dropping-particle" : "", "parse-names" : false, "suffix" : "" } ], "container-title" : "JOURNAL OF NEW APPROACHES IN EDUCATIONAL RESEARCH Mayo Septiembre Octubre", "id" : "ITEM-1", "issue" : "1", "issued" : { "date-parts" : [ [ "2017" ] ] }, "page" : "21-29", "title" : "Aprendizaje en el desarrollo profesional permanente online: una mirada institucionalista al Entorno Personal de Aprendizaje", "type" : "article-journal", "volume" : "6" }, "uris" : [ "http://www.mendeley.com/documents/?uuid=55b181bb-a974-358a-84bd-0a270af97f1d" ] } ], "mendeley" : { "formattedCitation" : "(M. W. Johnson, Prescott, Lyon, &amp; Clave, 2017)", "plainTextFormattedCitation" : "(M. W. Johnson, Prescott, Lyon, &amp; Clave, 2017)", "previouslyFormattedCitation" : "(M. W. Johnson, Prescott, Lyon, &amp; Clave, 2017)" }, "properties" : {  }, "schema" : "https://github.com/citation-style-language/schema/raw/master/csl-citation.json" }</w:instrText>
      </w:r>
      <w:r w:rsidR="00D25493">
        <w:rPr>
          <w:rFonts w:ascii="Times New Roman" w:hAnsi="Times New Roman" w:cs="Times New Roman"/>
          <w:bCs/>
          <w:color w:val="222222"/>
          <w:sz w:val="21"/>
          <w:szCs w:val="21"/>
          <w:shd w:val="clear" w:color="auto" w:fill="FFFFFF"/>
        </w:rPr>
        <w:fldChar w:fldCharType="separate"/>
      </w:r>
      <w:r w:rsidR="00D25493" w:rsidRPr="00D25493">
        <w:rPr>
          <w:rFonts w:ascii="Times New Roman" w:hAnsi="Times New Roman" w:cs="Times New Roman"/>
          <w:bCs/>
          <w:noProof/>
          <w:color w:val="222222"/>
          <w:sz w:val="21"/>
          <w:szCs w:val="21"/>
          <w:shd w:val="clear" w:color="auto" w:fill="FFFFFF"/>
        </w:rPr>
        <w:t>(M. W. Johnson, Prescott, Lyon, &amp; Clave, 2017)</w:t>
      </w:r>
      <w:r w:rsidR="00D25493">
        <w:rPr>
          <w:rFonts w:ascii="Times New Roman" w:hAnsi="Times New Roman" w:cs="Times New Roman"/>
          <w:bCs/>
          <w:color w:val="222222"/>
          <w:sz w:val="21"/>
          <w:szCs w:val="21"/>
          <w:shd w:val="clear" w:color="auto" w:fill="FFFFFF"/>
        </w:rPr>
        <w:fldChar w:fldCharType="end"/>
      </w:r>
      <w:r w:rsidR="00D25493">
        <w:rPr>
          <w:rFonts w:ascii="Times New Roman" w:hAnsi="Times New Roman" w:cs="Times New Roman"/>
          <w:bCs/>
          <w:color w:val="222222"/>
          <w:sz w:val="21"/>
          <w:szCs w:val="21"/>
          <w:shd w:val="clear" w:color="auto" w:fill="FFFFFF"/>
        </w:rPr>
        <w:fldChar w:fldCharType="begin" w:fldLock="1"/>
      </w:r>
      <w:r w:rsidR="00D25493">
        <w:rPr>
          <w:rFonts w:ascii="Times New Roman" w:hAnsi="Times New Roman" w:cs="Times New Roman"/>
          <w:bCs/>
          <w:color w:val="222222"/>
          <w:sz w:val="21"/>
          <w:szCs w:val="21"/>
          <w:shd w:val="clear" w:color="auto" w:fill="FFFFFF"/>
        </w:rPr>
        <w:instrText>ADDIN CSL_CITATION { "citationItems" : [ { "id" : "ITEM-1", "itemData" : { "author" : [ { "dropping-particle" : "", "family" : "Miranda Torres", "given" : "Luis Alberto", "non-dropping-particle" : "", "parse-names" : false, "suffix" : "" } ], "container-title" : "Revista Palobra, \"palabra que obra\"", "id" : "ITEM-1", "issue" : "15", "issued" : { "date-parts" : [ [ "2015", "12", "5" ] ] }, "page" : "214-241", "title" : "Estrategias Pedag\u00f3gicas mediadas con Las Tic-Tac, como facilitadoras del aprendizaje Significativo y Aut\u00f3nomo", "type" : "article-journal", "volume" : "15" }, "uris" : [ "http://www.mendeley.com/documents/?uuid=6c585421-3eea-3145-83fe-843936c4631e" ] } ], "mendeley" : { "formattedCitation" : "(Miranda Torres, 2015)", "plainTextFormattedCitation" : "(Miranda Torres, 2015)", "previouslyFormattedCitation" : "(Miranda Torres, 2015)" }, "properties" : {  }, "schema" : "https://github.com/citation-style-language/schema/raw/master/csl-citation.json" }</w:instrText>
      </w:r>
      <w:r w:rsidR="00D25493">
        <w:rPr>
          <w:rFonts w:ascii="Times New Roman" w:hAnsi="Times New Roman" w:cs="Times New Roman"/>
          <w:bCs/>
          <w:color w:val="222222"/>
          <w:sz w:val="21"/>
          <w:szCs w:val="21"/>
          <w:shd w:val="clear" w:color="auto" w:fill="FFFFFF"/>
        </w:rPr>
        <w:fldChar w:fldCharType="separate"/>
      </w:r>
      <w:r w:rsidR="00D25493" w:rsidRPr="00D25493">
        <w:rPr>
          <w:rFonts w:ascii="Times New Roman" w:hAnsi="Times New Roman" w:cs="Times New Roman"/>
          <w:bCs/>
          <w:noProof/>
          <w:color w:val="222222"/>
          <w:sz w:val="21"/>
          <w:szCs w:val="21"/>
          <w:shd w:val="clear" w:color="auto" w:fill="FFFFFF"/>
        </w:rPr>
        <w:t>(Miranda Torres, 2015)</w:t>
      </w:r>
      <w:r w:rsidR="00D25493">
        <w:rPr>
          <w:rFonts w:ascii="Times New Roman" w:hAnsi="Times New Roman" w:cs="Times New Roman"/>
          <w:bCs/>
          <w:color w:val="222222"/>
          <w:sz w:val="21"/>
          <w:szCs w:val="21"/>
          <w:shd w:val="clear" w:color="auto" w:fill="FFFFFF"/>
        </w:rPr>
        <w:fldChar w:fldCharType="end"/>
      </w:r>
      <w:r w:rsidR="000A1270">
        <w:rPr>
          <w:rFonts w:ascii="Times New Roman" w:hAnsi="Times New Roman" w:cs="Times New Roman"/>
          <w:bCs/>
          <w:color w:val="222222"/>
          <w:sz w:val="21"/>
          <w:szCs w:val="21"/>
          <w:shd w:val="clear" w:color="auto" w:fill="FFFFFF"/>
        </w:rPr>
        <w:fldChar w:fldCharType="begin" w:fldLock="1"/>
      </w:r>
      <w:r w:rsidR="000A1270">
        <w:rPr>
          <w:rFonts w:ascii="Times New Roman" w:hAnsi="Times New Roman" w:cs="Times New Roman"/>
          <w:bCs/>
          <w:color w:val="222222"/>
          <w:sz w:val="21"/>
          <w:szCs w:val="21"/>
          <w:shd w:val="clear" w:color="auto" w:fill="FFFFFF"/>
        </w:rPr>
        <w:instrText>ADDIN CSL_CITATION { "citationItems" : [ { "id" : "ITEM-1", "itemData" : { "abstract" : "This paper belongs to a PLE (Personal Learning Environment) research, which\r\nis in a development phase. This research is about PLE design, production and\r\nevaluation, and is designed with the goal of qualifying university staff in the\r\nusing of Information and Communication Technologies (ICT).\r\nThe research presents four revised phases, all of them focused in methodology\r\nand working plan: a) PLE design, production and evaluation; b) pilot study; c)\r\nvirtual environment dissemination; d) development of the final report.\r\nOwing to the fact that the research is in a development phase we don\ufffdt have\r\nresults. It\ufffds our purposal to obtain different scientific-technical taxes and\r\nbenefits with this project, for example: identify the most significant aspects\r\nfor the faculty\ufffds training in order to incorporate ICT in teachers\ufffd professional\r\ndevelopment; create a PLE with the aim of developing an environment for the\r\nfaculty\ufffds training on ICT; recognize the impact that different tools have in the\r\nfaculty training; become aware of the necessary methodological change that\r\ninvolves incorporate the PLE in the European Space for Higher Education\r\n(ESHE) at university.\r\nBefore concluding this paper, we would like to present our intention to\r\nincorporate some proposals from PLE Congress. (Julio 2010, Cornell\u00e0)", "author" : [ { "dropping-particle" : "", "family" : "Cabrero Almenara", "given" : "Julio", "non-dropping-particle" : "", "parse-names" : false, "suffix" : "" }, { "dropping-particle" : "", "family" : "Barroso Osuna", "given" : "Julio", "non-dropping-particle" : "", "parse-names" : false, "suffix" : "" }, { "dropping-particle" : "", "family" : "Llorente Cejudo", "given" : "Mar\u00eda del Carmen", "non-dropping-particle" : "", "parse-names" : false, "suffix" : "" } ], "container-title" : "Digital Education Review, ISSN-e 2013-9144, N\u00ba. 18 (December), 2010", "id" : "ITEM-1", "issue" : "18", "issued" : { "date-parts" : [ [ "2010" ] ] }, "number-of-pages" : "3", "publisher" : "L'Observatori d'Educacio\u0301 Digital (OED)", "title" : "El dise\u00f1o de Entornos Personales de Aprendizaje y la formaci\u00f3n de profesores en TIC", "type" : "book" }, "uris" : [ "http://www.mendeley.com/documents/?uuid=8dd3f898-1fab-33d5-ae21-de585b782363" ] } ], "mendeley" : { "formattedCitation" : "(Cabrero Almenara, Barroso Osuna, &amp; Llorente Cejudo, 2010)", "plainTextFormattedCitation" : "(Cabrero Almenara, Barroso Osuna, &amp; Llorente Cejudo, 2010)", "previouslyFormattedCitation" : "(Cabrero Almenara, Barroso Osuna, &amp; Llorente Cejudo, 2010)" }, "properties" : {  }, "schema" : "https://github.com/citation-style-language/schema/raw/master/csl-citation.json" }</w:instrText>
      </w:r>
      <w:r w:rsidR="000A1270">
        <w:rPr>
          <w:rFonts w:ascii="Times New Roman" w:hAnsi="Times New Roman" w:cs="Times New Roman"/>
          <w:bCs/>
          <w:color w:val="222222"/>
          <w:sz w:val="21"/>
          <w:szCs w:val="21"/>
          <w:shd w:val="clear" w:color="auto" w:fill="FFFFFF"/>
        </w:rPr>
        <w:fldChar w:fldCharType="separate"/>
      </w:r>
      <w:r w:rsidR="000A1270" w:rsidRPr="000A1270">
        <w:rPr>
          <w:rFonts w:ascii="Times New Roman" w:hAnsi="Times New Roman" w:cs="Times New Roman"/>
          <w:bCs/>
          <w:noProof/>
          <w:color w:val="222222"/>
          <w:sz w:val="21"/>
          <w:szCs w:val="21"/>
          <w:shd w:val="clear" w:color="auto" w:fill="FFFFFF"/>
        </w:rPr>
        <w:t>(Cabrero Almenara, Barroso Osuna, &amp; Llorente Cejudo, 2010)</w:t>
      </w:r>
      <w:r w:rsidR="000A1270">
        <w:rPr>
          <w:rFonts w:ascii="Times New Roman" w:hAnsi="Times New Roman" w:cs="Times New Roman"/>
          <w:bCs/>
          <w:color w:val="222222"/>
          <w:sz w:val="21"/>
          <w:szCs w:val="21"/>
          <w:shd w:val="clear" w:color="auto" w:fill="FFFFFF"/>
        </w:rPr>
        <w:fldChar w:fldCharType="end"/>
      </w:r>
      <w:r w:rsidR="000A1270">
        <w:rPr>
          <w:rFonts w:ascii="Times New Roman" w:hAnsi="Times New Roman" w:cs="Times New Roman"/>
          <w:bCs/>
          <w:color w:val="222222"/>
          <w:sz w:val="21"/>
          <w:szCs w:val="21"/>
          <w:shd w:val="clear" w:color="auto" w:fill="FFFFFF"/>
        </w:rPr>
        <w:t xml:space="preserve"> y </w:t>
      </w:r>
      <w:r w:rsidR="000A1270">
        <w:rPr>
          <w:rFonts w:ascii="Times New Roman" w:hAnsi="Times New Roman" w:cs="Times New Roman"/>
          <w:bCs/>
          <w:color w:val="222222"/>
          <w:sz w:val="21"/>
          <w:szCs w:val="21"/>
          <w:shd w:val="clear" w:color="auto" w:fill="FFFFFF"/>
        </w:rPr>
        <w:fldChar w:fldCharType="begin" w:fldLock="1"/>
      </w:r>
      <w:r w:rsidR="000A1270">
        <w:rPr>
          <w:rFonts w:ascii="Times New Roman" w:hAnsi="Times New Roman" w:cs="Times New Roman"/>
          <w:bCs/>
          <w:color w:val="222222"/>
          <w:sz w:val="21"/>
          <w:szCs w:val="21"/>
          <w:shd w:val="clear" w:color="auto" w:fill="FFFFFF"/>
        </w:rPr>
        <w:instrText>ADDIN CSL_CITATION { "citationItems" : [ { "id" : "ITEM-1", "itemData" : { "abstract" : "La formaci\u00f3n desde la perspectiva de los entornos personales de aprendizaje (PLE) | Barroso Osuna | Revista Apertura PROYECTO DIPRO 2.0. REFERENCIAS BIBLIOGR\u00c1FICAS RESUMEN En este art\u00edculo analizamos las posibilidades educativas de los entornos personales de aprendizaje (personal learning environment) como una de las estrategias tecnol\u00f3gicas que m\u00e1s auge est\u00e1 teniendo en los \u00faltimos tiempos. Tras una definici\u00f3n de lo que entendemos por dichos entornos, se\u00f1alamos sus ventajas y limitaciones y, de forma espec\u00edfica, las posibilidades que nos ofrecen para la formaci\u00f3n virtual, y las diferencias que establecen con los tradicionales entornos de teleformaci\u00f3n. Al mismo tiempo, presentamos el proyecto I+D+i denominado \"Dise\u00f1o, producci\u00f3n y evaluaci\u00f3n de un entorno de aprendizaje 2.0 para la capacitaci\u00f3n del profesorado universitario en la utilizaci\u00f3n educativa de las tecnolog\u00edas de la informaci\u00f3n y comunicaci\u00f3n\" (Dipro 2.0-EDU2009-08893), financiado por el Ministerio de Ciencia e Innovaci\u00f3n del Gobierno de Espa\u00f1a. DIPRO 2.0 es un entorno que permite que el alumno pueda configurar su PLE a partir del empleo de diversas herramientas consideradas significativas para la formaci\u00f3n personal y social. Este proyecto se encuentra en fase de desarrollo. Palabras clave: PLE, DIPRO 2.0, entornos personales de aprendizaje. VISIONES SOBRE LOS ENTORNOS PERSONALES DE APRENDIZAJE Uno de los t\u00e9rminos que en los \u00faltimos tiempos est\u00e1 desenvolvi\u00e9ndose con facilidad en los c\u00edrculos de discusi\u00f3n de la tecnolog\u00eda aplicada a los contextos de formaci\u00f3n, son los entornos personales de aprendizaje (Personal Learning Environment \u2013PLE). Valga como ejemplo, el n\u00famero de actividades que sobre ellos se est\u00e1n desarrollando en los \u00faltimos tiempos, o lo comentado en el reciente informe Horizon (Johnson et al., 2011), en el que se indica que las tecnolog\u00edas que se presentan para la incorporaci\u00f3n a las escuelas K-12 en los pr\u00f3ximos doce meses son las relacionadas con la computaci\u00f3n en nubes y la tecnolog\u00eda m\u00f3vil; en un horizonte de dos o tres a\u00f1os, el aprendizaje basado en juegos y los contenidos abiertos; y en un horizonte de cuatro a cinco a\u00f1os, la anal\u00edtica de aprendizaje y nuestros entornos personales de aprendizaje. No podemos perder de vista el nivel educativo al que estamos Inicio Acerca de ... Registro Enviar art\u00edculo Buscar N\u00fameros anteriores Anuncios", "author" : [ { "dropping-particle" : "", "family" : "Barroso Osuna", "given" : "Julio", "non-dropping-particle" : "", "parse-names" : false, "suffix" : "" }, { "dropping-particle" : "", "family" : "Cabero Almenara", "given" : "Julio", "non-dropping-particle" : "", "parse-names" : false, "suffix" : "" }, { "dropping-particle" : "", "family" : "V\u00e1zquez Mart\u00ednez", "given" : "Ana Isabel", "non-dropping-particle" : "", "parse-names" : false, "suffix" : "" } ], "container-title" : "Apertura", "id" : "ITEM-1", "issue" : "1", "issued" : { "date-parts" : [ [ "2012" ] ] }, "title" : "La formaci\u00f3n desde la perspectiva de los entornos personales de aprendizaje (PLE)", "type" : "article-journal", "volume" : "4" }, "uris" : [ "http://www.mendeley.com/documents/?uuid=bd24be41-fb99-3e63-840f-89b4b197f9a0" ] } ], "mendeley" : { "formattedCitation" : "(Barroso Osuna, Cabero Almenara, &amp; V\u00e1zquez Mart\u00ednez, 2012)", "plainTextFormattedCitation" : "(Barroso Osuna, Cabero Almenara, &amp; V\u00e1zquez Mart\u00ednez, 2012)", "previouslyFormattedCitation" : "(Barroso Osuna, Cabero Almenara, &amp; V\u00e1zquez Mart\u00ednez, 2012)" }, "properties" : {  }, "schema" : "https://github.com/citation-style-language/schema/raw/master/csl-citation.json" }</w:instrText>
      </w:r>
      <w:r w:rsidR="000A1270">
        <w:rPr>
          <w:rFonts w:ascii="Times New Roman" w:hAnsi="Times New Roman" w:cs="Times New Roman"/>
          <w:bCs/>
          <w:color w:val="222222"/>
          <w:sz w:val="21"/>
          <w:szCs w:val="21"/>
          <w:shd w:val="clear" w:color="auto" w:fill="FFFFFF"/>
        </w:rPr>
        <w:fldChar w:fldCharType="separate"/>
      </w:r>
      <w:r w:rsidR="000A1270" w:rsidRPr="000A1270">
        <w:rPr>
          <w:rFonts w:ascii="Times New Roman" w:hAnsi="Times New Roman" w:cs="Times New Roman"/>
          <w:bCs/>
          <w:noProof/>
          <w:color w:val="222222"/>
          <w:sz w:val="21"/>
          <w:szCs w:val="21"/>
          <w:shd w:val="clear" w:color="auto" w:fill="FFFFFF"/>
        </w:rPr>
        <w:t>(Barroso Osuna, Cabero Almenara, &amp; Vázquez Martínez, 2012)</w:t>
      </w:r>
      <w:r w:rsidR="000A1270">
        <w:rPr>
          <w:rFonts w:ascii="Times New Roman" w:hAnsi="Times New Roman" w:cs="Times New Roman"/>
          <w:bCs/>
          <w:color w:val="222222"/>
          <w:sz w:val="21"/>
          <w:szCs w:val="21"/>
          <w:shd w:val="clear" w:color="auto" w:fill="FFFFFF"/>
        </w:rPr>
        <w:fldChar w:fldCharType="end"/>
      </w:r>
      <w:r w:rsidR="000A1270">
        <w:rPr>
          <w:rFonts w:ascii="Times New Roman" w:hAnsi="Times New Roman" w:cs="Times New Roman"/>
          <w:bCs/>
          <w:color w:val="222222"/>
          <w:sz w:val="21"/>
          <w:szCs w:val="21"/>
          <w:shd w:val="clear" w:color="auto" w:fill="FFFFFF"/>
        </w:rPr>
        <w:t xml:space="preserve"> ellos alegan de igual forma que cada PLE se ajusta nuestras necesidades.</w:t>
      </w:r>
    </w:p>
    <w:p w:rsidR="000A1270" w:rsidRDefault="003D50E8" w:rsidP="00006964">
      <w:pPr>
        <w:jc w:val="both"/>
        <w:rPr>
          <w:rFonts w:ascii="Times New Roman" w:hAnsi="Times New Roman" w:cs="Times New Roman"/>
          <w:sz w:val="24"/>
          <w:szCs w:val="24"/>
        </w:rPr>
      </w:pPr>
      <w:r>
        <w:rPr>
          <w:rFonts w:ascii="Times New Roman" w:hAnsi="Times New Roman" w:cs="Times New Roman"/>
          <w:noProof/>
          <w:sz w:val="24"/>
          <w:szCs w:val="24"/>
          <w:lang w:val="es-ES" w:eastAsia="es-ES"/>
        </w:rPr>
        <w:drawing>
          <wp:inline distT="0" distB="0" distL="0" distR="0">
            <wp:extent cx="3067050" cy="3002860"/>
            <wp:effectExtent l="152400" t="171450" r="171450" b="1790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0206" cy="3005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6681F" w:rsidRPr="0026681F" w:rsidRDefault="0026681F" w:rsidP="00006964">
      <w:pPr>
        <w:jc w:val="both"/>
        <w:rPr>
          <w:rFonts w:ascii="Times New Roman" w:hAnsi="Times New Roman" w:cs="Times New Roman"/>
          <w:b/>
          <w:sz w:val="24"/>
          <w:szCs w:val="24"/>
        </w:rPr>
      </w:pPr>
      <w:r w:rsidRPr="0026681F">
        <w:rPr>
          <w:rFonts w:ascii="Times New Roman" w:hAnsi="Times New Roman" w:cs="Times New Roman"/>
          <w:b/>
          <w:sz w:val="24"/>
          <w:szCs w:val="24"/>
        </w:rPr>
        <w:t>Figura 1</w:t>
      </w:r>
    </w:p>
    <w:p w:rsidR="0079360C" w:rsidRPr="0079360C" w:rsidRDefault="0079360C" w:rsidP="00006964">
      <w:pPr>
        <w:jc w:val="both"/>
        <w:rPr>
          <w:rFonts w:ascii="Times New Roman" w:hAnsi="Times New Roman" w:cs="Times New Roman"/>
          <w:sz w:val="24"/>
          <w:szCs w:val="24"/>
        </w:rPr>
      </w:pPr>
    </w:p>
    <w:p w:rsidR="00292C45" w:rsidRPr="0026681F" w:rsidRDefault="00292C45" w:rsidP="00292C45">
      <w:pPr>
        <w:jc w:val="both"/>
        <w:rPr>
          <w:rFonts w:ascii="Times New Roman" w:hAnsi="Times New Roman" w:cs="Times New Roman"/>
          <w:b/>
          <w:sz w:val="24"/>
          <w:szCs w:val="24"/>
        </w:rPr>
      </w:pPr>
      <w:r w:rsidRPr="0026681F">
        <w:rPr>
          <w:rFonts w:ascii="Times New Roman" w:hAnsi="Times New Roman" w:cs="Times New Roman"/>
          <w:b/>
          <w:sz w:val="24"/>
          <w:szCs w:val="24"/>
        </w:rPr>
        <w:t>Conclusiones</w:t>
      </w:r>
    </w:p>
    <w:p w:rsidR="005F37E5" w:rsidRDefault="003D50E8" w:rsidP="00EB076A">
      <w:pPr>
        <w:spacing w:after="0"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Las sociedades están en constante cambio, </w:t>
      </w:r>
      <w:r w:rsidR="00292C45">
        <w:rPr>
          <w:rFonts w:ascii="Times New Roman" w:hAnsi="Times New Roman" w:cs="Times New Roman"/>
          <w:sz w:val="24"/>
          <w:szCs w:val="24"/>
          <w:lang w:val="es-ES_tradnl"/>
        </w:rPr>
        <w:t>evolución</w:t>
      </w:r>
      <w:r>
        <w:rPr>
          <w:rFonts w:ascii="Times New Roman" w:hAnsi="Times New Roman" w:cs="Times New Roman"/>
          <w:sz w:val="24"/>
          <w:szCs w:val="24"/>
          <w:lang w:val="es-ES_tradnl"/>
        </w:rPr>
        <w:t xml:space="preserve">, igualmente las metodología y los seres humano como también </w:t>
      </w:r>
      <w:r w:rsidR="009E3A1E">
        <w:rPr>
          <w:rFonts w:ascii="Times New Roman" w:hAnsi="Times New Roman" w:cs="Times New Roman"/>
          <w:sz w:val="24"/>
          <w:szCs w:val="24"/>
          <w:lang w:val="es-ES_tradnl"/>
        </w:rPr>
        <w:t xml:space="preserve">sus actividades. Tenemos que ser </w:t>
      </w:r>
      <w:r w:rsidR="00292C45">
        <w:rPr>
          <w:rFonts w:ascii="Times New Roman" w:hAnsi="Times New Roman" w:cs="Times New Roman"/>
          <w:sz w:val="24"/>
          <w:szCs w:val="24"/>
          <w:lang w:val="es-ES_tradnl"/>
        </w:rPr>
        <w:t>resiente</w:t>
      </w:r>
      <w:r w:rsidR="009E3A1E">
        <w:rPr>
          <w:rFonts w:ascii="Times New Roman" w:hAnsi="Times New Roman" w:cs="Times New Roman"/>
          <w:sz w:val="24"/>
          <w:szCs w:val="24"/>
          <w:lang w:val="es-ES_tradnl"/>
        </w:rPr>
        <w:t xml:space="preserve"> y maleables como el nuestro cerebros. No debemos quedarnos desactualizados, se nos pide seamos estudiantes todo nuestro ciclo, y </w:t>
      </w:r>
      <w:r w:rsidR="00292C45">
        <w:rPr>
          <w:rFonts w:ascii="Times New Roman" w:hAnsi="Times New Roman" w:cs="Times New Roman"/>
          <w:sz w:val="24"/>
          <w:szCs w:val="24"/>
          <w:lang w:val="es-ES_tradnl"/>
        </w:rPr>
        <w:t>así</w:t>
      </w:r>
      <w:r w:rsidR="009E3A1E">
        <w:rPr>
          <w:rFonts w:ascii="Times New Roman" w:hAnsi="Times New Roman" w:cs="Times New Roman"/>
          <w:sz w:val="24"/>
          <w:szCs w:val="24"/>
          <w:lang w:val="es-ES_tradnl"/>
        </w:rPr>
        <w:t xml:space="preserve"> vamos a tener la expectativa de mañana. </w:t>
      </w:r>
    </w:p>
    <w:p w:rsidR="005F37E5" w:rsidRDefault="005F37E5" w:rsidP="00EB076A">
      <w:pPr>
        <w:spacing w:after="0" w:line="360" w:lineRule="auto"/>
        <w:jc w:val="both"/>
        <w:rPr>
          <w:rFonts w:ascii="Times New Roman" w:hAnsi="Times New Roman" w:cs="Times New Roman"/>
          <w:sz w:val="24"/>
          <w:szCs w:val="24"/>
          <w:lang w:val="es-ES_tradnl"/>
        </w:rPr>
      </w:pPr>
    </w:p>
    <w:p w:rsidR="003D50E8" w:rsidRPr="00CC0312" w:rsidRDefault="00EB076A" w:rsidP="00EB076A">
      <w:pPr>
        <w:spacing w:after="0"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 xml:space="preserve">Existen diversas herramientas y aplicaciones, solo </w:t>
      </w:r>
      <w:r w:rsidR="00292C45">
        <w:rPr>
          <w:rFonts w:ascii="Times New Roman" w:hAnsi="Times New Roman" w:cs="Times New Roman"/>
          <w:sz w:val="24"/>
          <w:szCs w:val="24"/>
          <w:lang w:val="es-ES_tradnl"/>
        </w:rPr>
        <w:t>así</w:t>
      </w:r>
      <w:r>
        <w:rPr>
          <w:rFonts w:ascii="Times New Roman" w:hAnsi="Times New Roman" w:cs="Times New Roman"/>
          <w:sz w:val="24"/>
          <w:szCs w:val="24"/>
          <w:lang w:val="es-ES_tradnl"/>
        </w:rPr>
        <w:t xml:space="preserve"> podremos hablar el idioma de los Nativos Digitales con poco acento. La solución no es </w:t>
      </w:r>
      <w:r w:rsidR="00292C45">
        <w:rPr>
          <w:rFonts w:ascii="Times New Roman" w:hAnsi="Times New Roman" w:cs="Times New Roman"/>
          <w:sz w:val="24"/>
          <w:szCs w:val="24"/>
          <w:lang w:val="es-ES_tradnl"/>
        </w:rPr>
        <w:t>eliminar</w:t>
      </w:r>
      <w:r>
        <w:rPr>
          <w:rFonts w:ascii="Times New Roman" w:hAnsi="Times New Roman" w:cs="Times New Roman"/>
          <w:sz w:val="24"/>
          <w:szCs w:val="24"/>
          <w:lang w:val="es-ES_tradnl"/>
        </w:rPr>
        <w:t xml:space="preserve"> las tecnología es </w:t>
      </w:r>
      <w:r w:rsidR="00292C45">
        <w:rPr>
          <w:rFonts w:ascii="Times New Roman" w:hAnsi="Times New Roman" w:cs="Times New Roman"/>
          <w:sz w:val="24"/>
          <w:szCs w:val="24"/>
          <w:lang w:val="es-ES_tradnl"/>
        </w:rPr>
        <w:t>adaptarnos</w:t>
      </w:r>
      <w:r>
        <w:rPr>
          <w:rFonts w:ascii="Times New Roman" w:hAnsi="Times New Roman" w:cs="Times New Roman"/>
          <w:sz w:val="24"/>
          <w:szCs w:val="24"/>
          <w:lang w:val="es-ES_tradnl"/>
        </w:rPr>
        <w:t xml:space="preserve"> y sacarle el máximo provecho.</w:t>
      </w:r>
    </w:p>
    <w:p w:rsidR="004A5C19" w:rsidRPr="00CC0312" w:rsidRDefault="004A5C19" w:rsidP="002624BA">
      <w:pPr>
        <w:rPr>
          <w:rFonts w:ascii="Times New Roman" w:hAnsi="Times New Roman" w:cs="Times New Roman"/>
          <w:sz w:val="24"/>
          <w:szCs w:val="24"/>
          <w:lang w:val="es-ES_tradnl"/>
        </w:rPr>
      </w:pPr>
    </w:p>
    <w:p w:rsidR="004A5C19" w:rsidRDefault="004A5C19" w:rsidP="002624BA">
      <w:pPr>
        <w:rPr>
          <w:rFonts w:ascii="Times New Roman" w:hAnsi="Times New Roman" w:cs="Times New Roman"/>
          <w:sz w:val="24"/>
          <w:szCs w:val="24"/>
          <w:lang w:val="es-ES_tradnl"/>
        </w:rPr>
      </w:pPr>
    </w:p>
    <w:p w:rsidR="00797F82" w:rsidRPr="00292C45" w:rsidRDefault="00292C45" w:rsidP="00292C45">
      <w:pPr>
        <w:jc w:val="both"/>
        <w:rPr>
          <w:rFonts w:ascii="Times New Roman" w:hAnsi="Times New Roman" w:cs="Times New Roman"/>
          <w:b/>
          <w:sz w:val="24"/>
          <w:szCs w:val="24"/>
          <w:lang w:val="es-ES_tradnl"/>
        </w:rPr>
      </w:pPr>
      <w:r w:rsidRPr="00292C45">
        <w:rPr>
          <w:rFonts w:ascii="Times New Roman" w:hAnsi="Times New Roman" w:cs="Times New Roman"/>
          <w:b/>
          <w:sz w:val="24"/>
          <w:szCs w:val="24"/>
          <w:lang w:val="es-ES_tradnl"/>
        </w:rPr>
        <w:t>Referencias Bibliográficas</w:t>
      </w:r>
    </w:p>
    <w:p w:rsidR="005816A7" w:rsidRPr="00527C58" w:rsidRDefault="00797F82"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Pr>
          <w:rFonts w:ascii="Times New Roman" w:hAnsi="Times New Roman" w:cs="Times New Roman"/>
          <w:sz w:val="24"/>
          <w:szCs w:val="24"/>
          <w:lang w:val="es-ES_tradnl"/>
        </w:rPr>
        <w:fldChar w:fldCharType="begin" w:fldLock="1"/>
      </w:r>
      <w:r>
        <w:rPr>
          <w:rFonts w:ascii="Times New Roman" w:hAnsi="Times New Roman" w:cs="Times New Roman"/>
          <w:sz w:val="24"/>
          <w:szCs w:val="24"/>
          <w:lang w:val="es-ES_tradnl"/>
        </w:rPr>
        <w:instrText xml:space="preserve">ADDIN Mendeley Bibliography CSL_BIBLIOGRAPHY </w:instrText>
      </w:r>
      <w:r>
        <w:rPr>
          <w:rFonts w:ascii="Times New Roman" w:hAnsi="Times New Roman" w:cs="Times New Roman"/>
          <w:sz w:val="24"/>
          <w:szCs w:val="24"/>
          <w:lang w:val="es-ES_tradnl"/>
        </w:rPr>
        <w:fldChar w:fldCharType="separate"/>
      </w:r>
      <w:r w:rsidR="000A1270" w:rsidRPr="000A1270">
        <w:rPr>
          <w:rFonts w:ascii="Times New Roman" w:hAnsi="Times New Roman" w:cs="Times New Roman"/>
          <w:noProof/>
          <w:sz w:val="24"/>
          <w:szCs w:val="24"/>
        </w:rPr>
        <w:t xml:space="preserve">Abreu-Hernandez, L. F., &amp; De La Cruz-Flores, G. (2015). Crisis en la calidad del posgrado: ¿Evaluación de la obviedad, o evaluación de procesos para impulsar la innovación en la sociedad del conocimiento? </w:t>
      </w:r>
      <w:r w:rsidR="000A1270" w:rsidRPr="00527C58">
        <w:rPr>
          <w:rFonts w:ascii="Times New Roman" w:hAnsi="Times New Roman" w:cs="Times New Roman"/>
          <w:i/>
          <w:iCs/>
          <w:noProof/>
          <w:sz w:val="24"/>
          <w:szCs w:val="24"/>
          <w:lang w:val="en-US"/>
        </w:rPr>
        <w:t>Perfiles Educativos</w:t>
      </w:r>
      <w:r w:rsidR="000A1270" w:rsidRPr="00527C58">
        <w:rPr>
          <w:rFonts w:ascii="Times New Roman" w:hAnsi="Times New Roman" w:cs="Times New Roman"/>
          <w:noProof/>
          <w:sz w:val="24"/>
          <w:szCs w:val="24"/>
          <w:lang w:val="en-US"/>
        </w:rPr>
        <w:t xml:space="preserve">, </w:t>
      </w:r>
      <w:r w:rsidR="000A1270" w:rsidRPr="00527C58">
        <w:rPr>
          <w:rFonts w:ascii="Times New Roman" w:hAnsi="Times New Roman" w:cs="Times New Roman"/>
          <w:i/>
          <w:iCs/>
          <w:noProof/>
          <w:sz w:val="24"/>
          <w:szCs w:val="24"/>
          <w:lang w:val="en-US"/>
        </w:rPr>
        <w:t>37</w:t>
      </w:r>
      <w:r w:rsidR="000A1270" w:rsidRPr="00527C58">
        <w:rPr>
          <w:rFonts w:ascii="Times New Roman" w:hAnsi="Times New Roman" w:cs="Times New Roman"/>
          <w:noProof/>
          <w:sz w:val="24"/>
          <w:szCs w:val="24"/>
          <w:lang w:val="en-US"/>
        </w:rPr>
        <w:t>(147), 162–182.</w:t>
      </w:r>
    </w:p>
    <w:p w:rsidR="000A1270" w:rsidRPr="005816A7"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816A7">
        <w:rPr>
          <w:rFonts w:ascii="Times New Roman" w:hAnsi="Times New Roman" w:cs="Times New Roman"/>
          <w:noProof/>
          <w:sz w:val="24"/>
          <w:szCs w:val="24"/>
          <w:lang w:val="en-US"/>
        </w:rPr>
        <w:t xml:space="preserve"> Retrieved from http://www.scielo.org.mx/scielo.php?pid=S0185-26982015000100010&amp;script=sci_abstract</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0A1270">
        <w:rPr>
          <w:rFonts w:ascii="Times New Roman" w:hAnsi="Times New Roman" w:cs="Times New Roman"/>
          <w:noProof/>
          <w:sz w:val="24"/>
          <w:szCs w:val="24"/>
        </w:rPr>
        <w:t xml:space="preserve">Barroso Osuna, J., Cabero Almenara, J., &amp; Vázquez Martínez, A. I. (2012). La formación desde la perspectiva de los entornos personales de aprendizaje (PLE). </w:t>
      </w:r>
      <w:r w:rsidRPr="00527C58">
        <w:rPr>
          <w:rFonts w:ascii="Times New Roman" w:hAnsi="Times New Roman" w:cs="Times New Roman"/>
          <w:i/>
          <w:iCs/>
          <w:noProof/>
          <w:sz w:val="24"/>
          <w:szCs w:val="24"/>
          <w:lang w:val="en-US"/>
        </w:rPr>
        <w:t>Apertura</w:t>
      </w:r>
      <w:r w:rsidRPr="00527C58">
        <w:rPr>
          <w:rFonts w:ascii="Times New Roman" w:hAnsi="Times New Roman" w:cs="Times New Roman"/>
          <w:noProof/>
          <w:sz w:val="24"/>
          <w:szCs w:val="24"/>
          <w:lang w:val="en-US"/>
        </w:rPr>
        <w:t xml:space="preserve">, </w:t>
      </w:r>
      <w:r w:rsidRPr="00527C58">
        <w:rPr>
          <w:rFonts w:ascii="Times New Roman" w:hAnsi="Times New Roman" w:cs="Times New Roman"/>
          <w:i/>
          <w:iCs/>
          <w:noProof/>
          <w:sz w:val="24"/>
          <w:szCs w:val="24"/>
          <w:lang w:val="en-US"/>
        </w:rPr>
        <w:t>4</w:t>
      </w:r>
      <w:r w:rsidRPr="00527C58">
        <w:rPr>
          <w:rFonts w:ascii="Times New Roman" w:hAnsi="Times New Roman" w:cs="Times New Roman"/>
          <w:noProof/>
          <w:sz w:val="24"/>
          <w:szCs w:val="24"/>
          <w:lang w:val="en-US"/>
        </w:rPr>
        <w:t>(1). Retrieved from http://www.udgvirtual.udg.mx/apertura/index.php/apertura3/article/view/209/224</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Bell, D. (1976). </w:t>
      </w:r>
      <w:r w:rsidRPr="00527C58">
        <w:rPr>
          <w:rFonts w:ascii="Times New Roman" w:hAnsi="Times New Roman" w:cs="Times New Roman"/>
          <w:i/>
          <w:iCs/>
          <w:noProof/>
          <w:sz w:val="24"/>
          <w:szCs w:val="24"/>
          <w:lang w:val="en-US"/>
        </w:rPr>
        <w:t>The coming of post-industrial society : a venture in social forecasting</w:t>
      </w:r>
      <w:r w:rsidRPr="00527C58">
        <w:rPr>
          <w:rFonts w:ascii="Times New Roman" w:hAnsi="Times New Roman" w:cs="Times New Roman"/>
          <w:noProof/>
          <w:sz w:val="24"/>
          <w:szCs w:val="24"/>
          <w:lang w:val="en-US"/>
        </w:rPr>
        <w:t>. Basic Books.</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Bennett, S. J., &amp; Maton, K. A. (2010). Beyond the â€</w:t>
      </w:r>
      <w:r w:rsidRPr="00527C58">
        <w:rPr>
          <w:rFonts w:ascii="Times New Roman" w:hAnsi="Times New Roman" w:cs="Times New Roman"/>
          <w:noProof/>
          <w:sz w:val="24"/>
          <w:szCs w:val="24"/>
          <w:vertAlign w:val="superscript"/>
          <w:lang w:val="en-US"/>
        </w:rPr>
        <w:t>TM</w:t>
      </w:r>
      <w:r w:rsidRPr="00527C58">
        <w:rPr>
          <w:rFonts w:ascii="Times New Roman" w:hAnsi="Times New Roman" w:cs="Times New Roman"/>
          <w:noProof/>
          <w:sz w:val="24"/>
          <w:szCs w:val="24"/>
          <w:lang w:val="en-US"/>
        </w:rPr>
        <w:t xml:space="preserve"> digital natives’ debate: towards a more nuanced understanding of students’ technology experiences. </w:t>
      </w:r>
      <w:r w:rsidRPr="00527C58">
        <w:rPr>
          <w:rFonts w:ascii="Times New Roman" w:hAnsi="Times New Roman" w:cs="Times New Roman"/>
          <w:i/>
          <w:iCs/>
          <w:noProof/>
          <w:sz w:val="24"/>
          <w:szCs w:val="24"/>
          <w:lang w:val="en-US"/>
        </w:rPr>
        <w:t>University of Wollongong</w:t>
      </w:r>
      <w:r w:rsidRPr="00527C58">
        <w:rPr>
          <w:rFonts w:ascii="Times New Roman" w:hAnsi="Times New Roman" w:cs="Times New Roman"/>
          <w:noProof/>
          <w:sz w:val="24"/>
          <w:szCs w:val="24"/>
          <w:lang w:val="en-US"/>
        </w:rPr>
        <w:t xml:space="preserve">, </w:t>
      </w:r>
      <w:r w:rsidRPr="00527C58">
        <w:rPr>
          <w:rFonts w:ascii="Times New Roman" w:hAnsi="Times New Roman" w:cs="Times New Roman"/>
          <w:i/>
          <w:iCs/>
          <w:noProof/>
          <w:sz w:val="24"/>
          <w:szCs w:val="24"/>
          <w:lang w:val="en-US"/>
        </w:rPr>
        <w:t>26</w:t>
      </w:r>
      <w:r w:rsidRPr="00527C58">
        <w:rPr>
          <w:rFonts w:ascii="Times New Roman" w:hAnsi="Times New Roman" w:cs="Times New Roman"/>
          <w:noProof/>
          <w:sz w:val="24"/>
          <w:szCs w:val="24"/>
          <w:lang w:val="en-US"/>
        </w:rPr>
        <w:t>(5), 321–331. Retrieved from http://ro.uow.edu.au/cgi/viewcontent.cgi?article=2330&amp;context=edupapers</w:t>
      </w:r>
    </w:p>
    <w:p w:rsidR="000A1270" w:rsidRPr="000A1270"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A1270">
        <w:rPr>
          <w:rFonts w:ascii="Times New Roman" w:hAnsi="Times New Roman" w:cs="Times New Roman"/>
          <w:noProof/>
          <w:sz w:val="24"/>
          <w:szCs w:val="24"/>
        </w:rPr>
        <w:t xml:space="preserve">Cabrero Almenara, J., Barroso Osuna, J., &amp; Llorente Cejudo, M. del C. (2010). </w:t>
      </w:r>
      <w:r w:rsidRPr="000A1270">
        <w:rPr>
          <w:rFonts w:ascii="Times New Roman" w:hAnsi="Times New Roman" w:cs="Times New Roman"/>
          <w:i/>
          <w:iCs/>
          <w:noProof/>
          <w:sz w:val="24"/>
          <w:szCs w:val="24"/>
        </w:rPr>
        <w:t>El diseño de Entornos Personales de Aprendizaje y la formación de profesores en TIC</w:t>
      </w:r>
      <w:r w:rsidRPr="000A1270">
        <w:rPr>
          <w:rFonts w:ascii="Times New Roman" w:hAnsi="Times New Roman" w:cs="Times New Roman"/>
          <w:noProof/>
          <w:sz w:val="24"/>
          <w:szCs w:val="24"/>
        </w:rPr>
        <w:t xml:space="preserve">. </w:t>
      </w:r>
      <w:r w:rsidRPr="000A1270">
        <w:rPr>
          <w:rFonts w:ascii="Times New Roman" w:hAnsi="Times New Roman" w:cs="Times New Roman"/>
          <w:i/>
          <w:iCs/>
          <w:noProof/>
          <w:sz w:val="24"/>
          <w:szCs w:val="24"/>
        </w:rPr>
        <w:t>Digital Education Review, ISSN-e 2013-9144, N</w:t>
      </w:r>
      <w:r w:rsidRPr="000A1270">
        <w:rPr>
          <w:rFonts w:ascii="Times New Roman" w:hAnsi="Times New Roman" w:cs="Times New Roman"/>
          <w:i/>
          <w:iCs/>
          <w:noProof/>
          <w:sz w:val="24"/>
          <w:szCs w:val="24"/>
          <w:vertAlign w:val="superscript"/>
        </w:rPr>
        <w:t>o</w:t>
      </w:r>
      <w:r w:rsidRPr="000A1270">
        <w:rPr>
          <w:rFonts w:ascii="Times New Roman" w:hAnsi="Times New Roman" w:cs="Times New Roman"/>
          <w:i/>
          <w:iCs/>
          <w:noProof/>
          <w:sz w:val="24"/>
          <w:szCs w:val="24"/>
        </w:rPr>
        <w:t>. 18 (December), 2010</w:t>
      </w:r>
      <w:r w:rsidRPr="000A1270">
        <w:rPr>
          <w:rFonts w:ascii="Times New Roman" w:hAnsi="Times New Roman" w:cs="Times New Roman"/>
          <w:noProof/>
          <w:sz w:val="24"/>
          <w:szCs w:val="24"/>
        </w:rPr>
        <w:t>. L’Observatori d’Educació Digital (OED). Retrieved from https://dialnet.unirioja.es/servlet/articulo?codigo=3633744</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0A1270">
        <w:rPr>
          <w:rFonts w:ascii="Times New Roman" w:hAnsi="Times New Roman" w:cs="Times New Roman"/>
          <w:noProof/>
          <w:sz w:val="24"/>
          <w:szCs w:val="24"/>
        </w:rPr>
        <w:t xml:space="preserve">Castells, M. (n.d.). </w:t>
      </w:r>
      <w:r w:rsidRPr="000A1270">
        <w:rPr>
          <w:rFonts w:ascii="Times New Roman" w:hAnsi="Times New Roman" w:cs="Times New Roman"/>
          <w:i/>
          <w:iCs/>
          <w:noProof/>
          <w:sz w:val="24"/>
          <w:szCs w:val="24"/>
        </w:rPr>
        <w:t>La Ética del Hacker y el Espiritu de la Era de la Información</w:t>
      </w:r>
      <w:r w:rsidRPr="000A1270">
        <w:rPr>
          <w:rFonts w:ascii="Times New Roman" w:hAnsi="Times New Roman" w:cs="Times New Roman"/>
          <w:noProof/>
          <w:sz w:val="24"/>
          <w:szCs w:val="24"/>
        </w:rPr>
        <w:t xml:space="preserve">. </w:t>
      </w:r>
      <w:r w:rsidRPr="00527C58">
        <w:rPr>
          <w:rFonts w:ascii="Times New Roman" w:hAnsi="Times New Roman" w:cs="Times New Roman"/>
          <w:noProof/>
          <w:sz w:val="24"/>
          <w:szCs w:val="24"/>
          <w:lang w:val="en-US"/>
        </w:rPr>
        <w:t>Retrieved from https://users.dcc.uchile.cl/~cgutierr/cursos/INV/castells.pdf</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Castells, M. (1999). </w:t>
      </w:r>
      <w:r w:rsidRPr="00527C58">
        <w:rPr>
          <w:rFonts w:ascii="Times New Roman" w:hAnsi="Times New Roman" w:cs="Times New Roman"/>
          <w:i/>
          <w:iCs/>
          <w:noProof/>
          <w:sz w:val="24"/>
          <w:szCs w:val="24"/>
          <w:lang w:val="en-US"/>
        </w:rPr>
        <w:t>Materials for an explorator y theory of the network society 1</w:t>
      </w:r>
      <w:r w:rsidRPr="00527C58">
        <w:rPr>
          <w:rFonts w:ascii="Times New Roman" w:hAnsi="Times New Roman" w:cs="Times New Roman"/>
          <w:noProof/>
          <w:sz w:val="24"/>
          <w:szCs w:val="24"/>
          <w:lang w:val="en-US"/>
        </w:rPr>
        <w:t>. Retrieved from https://pdfs.semanticscholar.org/f757/c47aa27dc1bdc081b3d401a17e5c86ea2918.pdf</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lastRenderedPageBreak/>
        <w:t xml:space="preserve">Dalkir, K. (2007). </w:t>
      </w:r>
      <w:r w:rsidRPr="00527C58">
        <w:rPr>
          <w:rFonts w:ascii="Times New Roman" w:hAnsi="Times New Roman" w:cs="Times New Roman"/>
          <w:i/>
          <w:iCs/>
          <w:noProof/>
          <w:sz w:val="24"/>
          <w:szCs w:val="24"/>
          <w:lang w:val="en-US"/>
        </w:rPr>
        <w:t>Knowledge management in theory and practice</w:t>
      </w:r>
      <w:r w:rsidRPr="00527C58">
        <w:rPr>
          <w:rFonts w:ascii="Times New Roman" w:hAnsi="Times New Roman" w:cs="Times New Roman"/>
          <w:noProof/>
          <w:sz w:val="24"/>
          <w:szCs w:val="24"/>
          <w:lang w:val="en-US"/>
        </w:rPr>
        <w:t>. Massachusetts Institute of Technology.</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Dertouzos, M. L., &amp; Moses, J. (1979). </w:t>
      </w:r>
      <w:r w:rsidRPr="00527C58">
        <w:rPr>
          <w:rFonts w:ascii="Times New Roman" w:hAnsi="Times New Roman" w:cs="Times New Roman"/>
          <w:i/>
          <w:iCs/>
          <w:noProof/>
          <w:sz w:val="24"/>
          <w:szCs w:val="24"/>
          <w:lang w:val="en-US"/>
        </w:rPr>
        <w:t>The Computer age : a twenty-year view</w:t>
      </w:r>
      <w:r w:rsidRPr="00527C58">
        <w:rPr>
          <w:rFonts w:ascii="Times New Roman" w:hAnsi="Times New Roman" w:cs="Times New Roman"/>
          <w:noProof/>
          <w:sz w:val="24"/>
          <w:szCs w:val="24"/>
          <w:lang w:val="en-US"/>
        </w:rPr>
        <w:t>. MIT Press.</w:t>
      </w:r>
    </w:p>
    <w:p w:rsidR="000A1270" w:rsidRPr="000A1270"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527C58">
        <w:rPr>
          <w:rFonts w:ascii="Times New Roman" w:hAnsi="Times New Roman" w:cs="Times New Roman"/>
          <w:noProof/>
          <w:sz w:val="24"/>
          <w:szCs w:val="24"/>
          <w:lang w:val="en-US"/>
        </w:rPr>
        <w:t xml:space="preserve">Druker, P. (1959). </w:t>
      </w:r>
      <w:r w:rsidRPr="00527C58">
        <w:rPr>
          <w:rFonts w:ascii="Times New Roman" w:hAnsi="Times New Roman" w:cs="Times New Roman"/>
          <w:i/>
          <w:iCs/>
          <w:noProof/>
          <w:sz w:val="24"/>
          <w:szCs w:val="24"/>
          <w:lang w:val="en-US"/>
        </w:rPr>
        <w:t>Landmarks of Tomorrow: A Report on the New “Post-Modern” World</w:t>
      </w:r>
      <w:r w:rsidRPr="00527C58">
        <w:rPr>
          <w:rFonts w:ascii="Times New Roman" w:hAnsi="Times New Roman" w:cs="Times New Roman"/>
          <w:noProof/>
          <w:sz w:val="24"/>
          <w:szCs w:val="24"/>
          <w:lang w:val="en-US"/>
        </w:rPr>
        <w:t xml:space="preserve">. </w:t>
      </w:r>
      <w:r w:rsidRPr="000A1270">
        <w:rPr>
          <w:rFonts w:ascii="Times New Roman" w:hAnsi="Times New Roman" w:cs="Times New Roman"/>
          <w:noProof/>
          <w:sz w:val="24"/>
          <w:szCs w:val="24"/>
        </w:rPr>
        <w:t>Transaction Publishers.</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0A1270">
        <w:rPr>
          <w:rFonts w:ascii="Times New Roman" w:hAnsi="Times New Roman" w:cs="Times New Roman"/>
          <w:noProof/>
          <w:sz w:val="24"/>
          <w:szCs w:val="24"/>
        </w:rPr>
        <w:t xml:space="preserve">Fernández-Carrión, M. H. (2005). Aproximación a las Relaciones de Poder en la Red. </w:t>
      </w:r>
      <w:r w:rsidRPr="00527C58">
        <w:rPr>
          <w:rFonts w:ascii="Times New Roman" w:hAnsi="Times New Roman" w:cs="Times New Roman"/>
          <w:i/>
          <w:iCs/>
          <w:noProof/>
          <w:sz w:val="24"/>
          <w:szCs w:val="24"/>
          <w:lang w:val="en-US"/>
        </w:rPr>
        <w:t>Historia Actual Online</w:t>
      </w:r>
      <w:r w:rsidRPr="00527C58">
        <w:rPr>
          <w:rFonts w:ascii="Times New Roman" w:hAnsi="Times New Roman" w:cs="Times New Roman"/>
          <w:noProof/>
          <w:sz w:val="24"/>
          <w:szCs w:val="24"/>
          <w:lang w:val="en-US"/>
        </w:rPr>
        <w:t xml:space="preserve">, </w:t>
      </w:r>
      <w:r w:rsidRPr="00527C58">
        <w:rPr>
          <w:rFonts w:ascii="Times New Roman" w:hAnsi="Times New Roman" w:cs="Times New Roman"/>
          <w:i/>
          <w:iCs/>
          <w:noProof/>
          <w:sz w:val="24"/>
          <w:szCs w:val="24"/>
          <w:lang w:val="en-US"/>
        </w:rPr>
        <w:t>6</w:t>
      </w:r>
      <w:r w:rsidRPr="00527C58">
        <w:rPr>
          <w:rFonts w:ascii="Times New Roman" w:hAnsi="Times New Roman" w:cs="Times New Roman"/>
          <w:noProof/>
          <w:sz w:val="24"/>
          <w:szCs w:val="24"/>
          <w:lang w:val="en-US"/>
        </w:rPr>
        <w:t>, 15–30.</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Fichter, J. H. (2008). </w:t>
      </w:r>
      <w:r w:rsidRPr="00527C58">
        <w:rPr>
          <w:rFonts w:ascii="Times New Roman" w:hAnsi="Times New Roman" w:cs="Times New Roman"/>
          <w:i/>
          <w:iCs/>
          <w:noProof/>
          <w:sz w:val="24"/>
          <w:szCs w:val="24"/>
          <w:lang w:val="en-US"/>
        </w:rPr>
        <w:t>Sociología</w:t>
      </w:r>
      <w:r w:rsidRPr="00527C58">
        <w:rPr>
          <w:rFonts w:ascii="Times New Roman" w:hAnsi="Times New Roman" w:cs="Times New Roman"/>
          <w:noProof/>
          <w:sz w:val="24"/>
          <w:szCs w:val="24"/>
          <w:lang w:val="en-US"/>
        </w:rPr>
        <w:t>. Herder. Retrieved from https://www.casadellibro.com/libro-sociologia/9788425409271/267465</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Frank, D. J., Meyer, J. W., Frank, D. J., &amp; Meyer, J. W. (2007). University expansion and the knowledge society. </w:t>
      </w:r>
      <w:r w:rsidRPr="00527C58">
        <w:rPr>
          <w:rFonts w:ascii="Times New Roman" w:hAnsi="Times New Roman" w:cs="Times New Roman"/>
          <w:i/>
          <w:iCs/>
          <w:noProof/>
          <w:sz w:val="24"/>
          <w:szCs w:val="24"/>
          <w:lang w:val="en-US"/>
        </w:rPr>
        <w:t>Theor Soc</w:t>
      </w:r>
      <w:r w:rsidRPr="00527C58">
        <w:rPr>
          <w:rFonts w:ascii="Times New Roman" w:hAnsi="Times New Roman" w:cs="Times New Roman"/>
          <w:noProof/>
          <w:sz w:val="24"/>
          <w:szCs w:val="24"/>
          <w:lang w:val="en-US"/>
        </w:rPr>
        <w:t xml:space="preserve">, </w:t>
      </w:r>
      <w:r w:rsidRPr="00527C58">
        <w:rPr>
          <w:rFonts w:ascii="Times New Roman" w:hAnsi="Times New Roman" w:cs="Times New Roman"/>
          <w:i/>
          <w:iCs/>
          <w:noProof/>
          <w:sz w:val="24"/>
          <w:szCs w:val="24"/>
          <w:lang w:val="en-US"/>
        </w:rPr>
        <w:t>36</w:t>
      </w:r>
      <w:r w:rsidRPr="00527C58">
        <w:rPr>
          <w:rFonts w:ascii="Times New Roman" w:hAnsi="Times New Roman" w:cs="Times New Roman"/>
          <w:noProof/>
          <w:sz w:val="24"/>
          <w:szCs w:val="24"/>
          <w:lang w:val="en-US"/>
        </w:rPr>
        <w:t>, 287–311. https://doi.org/10.1007/s11186-007-9035-z</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0A1270">
        <w:rPr>
          <w:rFonts w:ascii="Times New Roman" w:hAnsi="Times New Roman" w:cs="Times New Roman"/>
          <w:noProof/>
          <w:sz w:val="24"/>
          <w:szCs w:val="24"/>
        </w:rPr>
        <w:t xml:space="preserve">Granados Romero, J. (n.d.). Las TIC, TAC, TEP, Como Instrumento De Apoyo Al Docente De La Universidad Del Siglo XXI. </w:t>
      </w:r>
      <w:r w:rsidRPr="00527C58">
        <w:rPr>
          <w:rFonts w:ascii="Times New Roman" w:hAnsi="Times New Roman" w:cs="Times New Roman"/>
          <w:noProof/>
          <w:sz w:val="24"/>
          <w:szCs w:val="24"/>
          <w:lang w:val="en-US"/>
        </w:rPr>
        <w:t>Retrieved from http://formaciondocente.com.mx/04_RinconTecnologia/01_TecnologiaInformacion/10 Las TIC Como Apoyo al Docente.pdf</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Johnson, M., &amp; Liber, O. (2008). The Personal Learning Environment and the human condition: from theory to teaching practice. </w:t>
      </w:r>
      <w:r w:rsidRPr="00527C58">
        <w:rPr>
          <w:rFonts w:ascii="Times New Roman" w:hAnsi="Times New Roman" w:cs="Times New Roman"/>
          <w:i/>
          <w:iCs/>
          <w:noProof/>
          <w:sz w:val="24"/>
          <w:szCs w:val="24"/>
          <w:lang w:val="en-US"/>
        </w:rPr>
        <w:t>Interactive Learning Environments</w:t>
      </w:r>
      <w:r w:rsidRPr="00527C58">
        <w:rPr>
          <w:rFonts w:ascii="Times New Roman" w:hAnsi="Times New Roman" w:cs="Times New Roman"/>
          <w:noProof/>
          <w:sz w:val="24"/>
          <w:szCs w:val="24"/>
          <w:lang w:val="en-US"/>
        </w:rPr>
        <w:t xml:space="preserve">, </w:t>
      </w:r>
      <w:r w:rsidRPr="00527C58">
        <w:rPr>
          <w:rFonts w:ascii="Times New Roman" w:hAnsi="Times New Roman" w:cs="Times New Roman"/>
          <w:i/>
          <w:iCs/>
          <w:noProof/>
          <w:sz w:val="24"/>
          <w:szCs w:val="24"/>
          <w:lang w:val="en-US"/>
        </w:rPr>
        <w:t>16</w:t>
      </w:r>
      <w:r w:rsidRPr="00527C58">
        <w:rPr>
          <w:rFonts w:ascii="Times New Roman" w:hAnsi="Times New Roman" w:cs="Times New Roman"/>
          <w:noProof/>
          <w:sz w:val="24"/>
          <w:szCs w:val="24"/>
          <w:lang w:val="en-US"/>
        </w:rPr>
        <w:t>(1), 3–15. https://doi.org/10.1080/10494820701772652</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Johnson, M. W., Prescott, D., Lyon, S., &amp; Clave, P. (2017). </w:t>
      </w:r>
      <w:r w:rsidRPr="000A1270">
        <w:rPr>
          <w:rFonts w:ascii="Times New Roman" w:hAnsi="Times New Roman" w:cs="Times New Roman"/>
          <w:noProof/>
          <w:sz w:val="24"/>
          <w:szCs w:val="24"/>
        </w:rPr>
        <w:t xml:space="preserve">Aprendizaje en el desarrollo profesional permanente online: una mirada institucionalista al Entorno Personal de Aprendizaje. </w:t>
      </w:r>
      <w:r w:rsidRPr="00527C58">
        <w:rPr>
          <w:rFonts w:ascii="Times New Roman" w:hAnsi="Times New Roman" w:cs="Times New Roman"/>
          <w:i/>
          <w:iCs/>
          <w:noProof/>
          <w:sz w:val="24"/>
          <w:szCs w:val="24"/>
          <w:lang w:val="en-US"/>
        </w:rPr>
        <w:t>JOURNAL OF NEW APPROACHES IN EDUCATIONAL RESEARCH Mayo Septiembre Octubre</w:t>
      </w:r>
      <w:r w:rsidRPr="00527C58">
        <w:rPr>
          <w:rFonts w:ascii="Times New Roman" w:hAnsi="Times New Roman" w:cs="Times New Roman"/>
          <w:noProof/>
          <w:sz w:val="24"/>
          <w:szCs w:val="24"/>
          <w:lang w:val="en-US"/>
        </w:rPr>
        <w:t xml:space="preserve">, </w:t>
      </w:r>
      <w:r w:rsidRPr="00527C58">
        <w:rPr>
          <w:rFonts w:ascii="Times New Roman" w:hAnsi="Times New Roman" w:cs="Times New Roman"/>
          <w:i/>
          <w:iCs/>
          <w:noProof/>
          <w:sz w:val="24"/>
          <w:szCs w:val="24"/>
          <w:lang w:val="en-US"/>
        </w:rPr>
        <w:t>6</w:t>
      </w:r>
      <w:r w:rsidRPr="00527C58">
        <w:rPr>
          <w:rFonts w:ascii="Times New Roman" w:hAnsi="Times New Roman" w:cs="Times New Roman"/>
          <w:noProof/>
          <w:sz w:val="24"/>
          <w:szCs w:val="24"/>
          <w:lang w:val="en-US"/>
        </w:rPr>
        <w:t>(1), 21–29. https://doi.org/10.7821/naer.2017.1.189</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Lacroix, J.-G., &amp; Tremblay, G. (1995). </w:t>
      </w:r>
      <w:r w:rsidRPr="000A1270">
        <w:rPr>
          <w:rFonts w:ascii="Times New Roman" w:hAnsi="Times New Roman" w:cs="Times New Roman"/>
          <w:i/>
          <w:iCs/>
          <w:noProof/>
          <w:sz w:val="24"/>
          <w:szCs w:val="24"/>
        </w:rPr>
        <w:t>Les autoroutes de l’information : un produit de la convergence</w:t>
      </w:r>
      <w:r w:rsidRPr="000A1270">
        <w:rPr>
          <w:rFonts w:ascii="Times New Roman" w:hAnsi="Times New Roman" w:cs="Times New Roman"/>
          <w:noProof/>
          <w:sz w:val="24"/>
          <w:szCs w:val="24"/>
        </w:rPr>
        <w:t xml:space="preserve">. </w:t>
      </w:r>
      <w:r w:rsidRPr="00527C58">
        <w:rPr>
          <w:rFonts w:ascii="Times New Roman" w:hAnsi="Times New Roman" w:cs="Times New Roman"/>
          <w:noProof/>
          <w:sz w:val="24"/>
          <w:szCs w:val="24"/>
          <w:lang w:val="en-US"/>
        </w:rPr>
        <w:t>Presses de l’Université du Québec.</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Lenski, G. (1974). </w:t>
      </w:r>
      <w:r w:rsidRPr="00527C58">
        <w:rPr>
          <w:rFonts w:ascii="Times New Roman" w:hAnsi="Times New Roman" w:cs="Times New Roman"/>
          <w:i/>
          <w:iCs/>
          <w:noProof/>
          <w:sz w:val="24"/>
          <w:szCs w:val="24"/>
          <w:lang w:val="en-US"/>
        </w:rPr>
        <w:t>Human societies; an introduction to macrosociology</w:t>
      </w:r>
      <w:r w:rsidRPr="00527C58">
        <w:rPr>
          <w:rFonts w:ascii="Times New Roman" w:hAnsi="Times New Roman" w:cs="Times New Roman"/>
          <w:noProof/>
          <w:sz w:val="24"/>
          <w:szCs w:val="24"/>
          <w:lang w:val="en-US"/>
        </w:rPr>
        <w:t>. McGraw-Hill. Retrieved from https://books.google.com.ec/books/about/Human_Societies.html?id=BcVHAAAAYAAJ&amp;redir_esc=y</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Lenski, G. (2005). </w:t>
      </w:r>
      <w:r w:rsidRPr="00527C58">
        <w:rPr>
          <w:rFonts w:ascii="Times New Roman" w:hAnsi="Times New Roman" w:cs="Times New Roman"/>
          <w:i/>
          <w:iCs/>
          <w:noProof/>
          <w:sz w:val="24"/>
          <w:szCs w:val="24"/>
          <w:lang w:val="en-US"/>
        </w:rPr>
        <w:t>Ecological-Evolutionary theory : principles and applications</w:t>
      </w:r>
      <w:r w:rsidRPr="00527C58">
        <w:rPr>
          <w:rFonts w:ascii="Times New Roman" w:hAnsi="Times New Roman" w:cs="Times New Roman"/>
          <w:noProof/>
          <w:sz w:val="24"/>
          <w:szCs w:val="24"/>
          <w:lang w:val="en-US"/>
        </w:rPr>
        <w:t>. Paradigm Publishers.</w:t>
      </w:r>
    </w:p>
    <w:p w:rsidR="000A1270" w:rsidRPr="000A1270"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527C58">
        <w:rPr>
          <w:rFonts w:ascii="Times New Roman" w:hAnsi="Times New Roman" w:cs="Times New Roman"/>
          <w:noProof/>
          <w:sz w:val="24"/>
          <w:szCs w:val="24"/>
          <w:lang w:val="en-US"/>
        </w:rPr>
        <w:t xml:space="preserve">Miège, B. (2000). </w:t>
      </w:r>
      <w:r w:rsidRPr="00527C58">
        <w:rPr>
          <w:rFonts w:ascii="Times New Roman" w:hAnsi="Times New Roman" w:cs="Times New Roman"/>
          <w:i/>
          <w:iCs/>
          <w:noProof/>
          <w:sz w:val="24"/>
          <w:szCs w:val="24"/>
          <w:lang w:val="en-US"/>
        </w:rPr>
        <w:t>Les industries du contenu : face à l’ordre informationnel.</w:t>
      </w:r>
      <w:r w:rsidRPr="00527C58">
        <w:rPr>
          <w:rFonts w:ascii="Times New Roman" w:hAnsi="Times New Roman" w:cs="Times New Roman"/>
          <w:noProof/>
          <w:sz w:val="24"/>
          <w:szCs w:val="24"/>
          <w:lang w:val="en-US"/>
        </w:rPr>
        <w:t xml:space="preserve"> </w:t>
      </w:r>
      <w:r w:rsidRPr="000A1270">
        <w:rPr>
          <w:rFonts w:ascii="Times New Roman" w:hAnsi="Times New Roman" w:cs="Times New Roman"/>
          <w:noProof/>
          <w:sz w:val="24"/>
          <w:szCs w:val="24"/>
        </w:rPr>
        <w:t xml:space="preserve">Presses </w:t>
      </w:r>
      <w:r w:rsidRPr="000A1270">
        <w:rPr>
          <w:rFonts w:ascii="Times New Roman" w:hAnsi="Times New Roman" w:cs="Times New Roman"/>
          <w:noProof/>
          <w:sz w:val="24"/>
          <w:szCs w:val="24"/>
        </w:rPr>
        <w:lastRenderedPageBreak/>
        <w:t>universitaires de Grenoble.</w:t>
      </w:r>
    </w:p>
    <w:p w:rsidR="000A1270" w:rsidRPr="000A1270"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A1270">
        <w:rPr>
          <w:rFonts w:ascii="Times New Roman" w:hAnsi="Times New Roman" w:cs="Times New Roman"/>
          <w:noProof/>
          <w:sz w:val="24"/>
          <w:szCs w:val="24"/>
        </w:rPr>
        <w:t xml:space="preserve">Miranda Torres, L. A. (2015). Estrategias Pedagógicas mediadas con Las Tic-Tac, como facilitadoras del aprendizaje Significativo y Autónomo. </w:t>
      </w:r>
      <w:r w:rsidRPr="000A1270">
        <w:rPr>
          <w:rFonts w:ascii="Times New Roman" w:hAnsi="Times New Roman" w:cs="Times New Roman"/>
          <w:i/>
          <w:iCs/>
          <w:noProof/>
          <w:sz w:val="24"/>
          <w:szCs w:val="24"/>
        </w:rPr>
        <w:t>Revista Palobra, “palabra Que Obra,”</w:t>
      </w:r>
      <w:r w:rsidRPr="000A1270">
        <w:rPr>
          <w:rFonts w:ascii="Times New Roman" w:hAnsi="Times New Roman" w:cs="Times New Roman"/>
          <w:noProof/>
          <w:sz w:val="24"/>
          <w:szCs w:val="24"/>
        </w:rPr>
        <w:t xml:space="preserve"> </w:t>
      </w:r>
      <w:r w:rsidRPr="000A1270">
        <w:rPr>
          <w:rFonts w:ascii="Times New Roman" w:hAnsi="Times New Roman" w:cs="Times New Roman"/>
          <w:i/>
          <w:iCs/>
          <w:noProof/>
          <w:sz w:val="24"/>
          <w:szCs w:val="24"/>
        </w:rPr>
        <w:t>15</w:t>
      </w:r>
      <w:r w:rsidRPr="000A1270">
        <w:rPr>
          <w:rFonts w:ascii="Times New Roman" w:hAnsi="Times New Roman" w:cs="Times New Roman"/>
          <w:noProof/>
          <w:sz w:val="24"/>
          <w:szCs w:val="24"/>
        </w:rPr>
        <w:t>(15), 214–241. Retrieved from http://revistas.unicartagena.edu.co/index.php/palobra/article/view/844</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Morgan, L. H. (1877). Ancient Society. </w:t>
      </w:r>
      <w:r w:rsidRPr="00527C58">
        <w:rPr>
          <w:rFonts w:ascii="Times New Roman" w:hAnsi="Times New Roman" w:cs="Times New Roman"/>
          <w:i/>
          <w:iCs/>
          <w:noProof/>
          <w:sz w:val="24"/>
          <w:szCs w:val="24"/>
          <w:lang w:val="en-US"/>
        </w:rPr>
        <w:t>Search</w:t>
      </w:r>
      <w:r w:rsidRPr="00527C58">
        <w:rPr>
          <w:rFonts w:ascii="Times New Roman" w:hAnsi="Times New Roman" w:cs="Times New Roman"/>
          <w:noProof/>
          <w:sz w:val="24"/>
          <w:szCs w:val="24"/>
          <w:lang w:val="en-US"/>
        </w:rPr>
        <w:t xml:space="preserve">, </w:t>
      </w:r>
      <w:r w:rsidRPr="00527C58">
        <w:rPr>
          <w:rFonts w:ascii="Times New Roman" w:hAnsi="Times New Roman" w:cs="Times New Roman"/>
          <w:i/>
          <w:iCs/>
          <w:noProof/>
          <w:sz w:val="24"/>
          <w:szCs w:val="24"/>
          <w:lang w:val="en-US"/>
        </w:rPr>
        <w:t>166</w:t>
      </w:r>
      <w:r w:rsidRPr="00527C58">
        <w:rPr>
          <w:rFonts w:ascii="Times New Roman" w:hAnsi="Times New Roman" w:cs="Times New Roman"/>
          <w:noProof/>
          <w:sz w:val="24"/>
          <w:szCs w:val="24"/>
          <w:lang w:val="en-US"/>
        </w:rPr>
        <w:t>, 560. https://doi.org/10.4159/harvard.9780674865662</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Negroponte, N. (1996). </w:t>
      </w:r>
      <w:r w:rsidRPr="00527C58">
        <w:rPr>
          <w:rFonts w:ascii="Times New Roman" w:hAnsi="Times New Roman" w:cs="Times New Roman"/>
          <w:i/>
          <w:iCs/>
          <w:noProof/>
          <w:sz w:val="24"/>
          <w:szCs w:val="24"/>
          <w:lang w:val="en-US"/>
        </w:rPr>
        <w:t>Being digital</w:t>
      </w:r>
      <w:r w:rsidRPr="00527C58">
        <w:rPr>
          <w:rFonts w:ascii="Times New Roman" w:hAnsi="Times New Roman" w:cs="Times New Roman"/>
          <w:noProof/>
          <w:sz w:val="24"/>
          <w:szCs w:val="24"/>
          <w:lang w:val="en-US"/>
        </w:rPr>
        <w:t>. Vintage Books. Retrieved from https://books.google.com.ec/books/about/Being_digital.html?id=LcvR9WHvXmAC&amp;redir_esc=y</w:t>
      </w:r>
    </w:p>
    <w:p w:rsidR="000A1270" w:rsidRPr="000A1270"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A1270">
        <w:rPr>
          <w:rFonts w:ascii="Times New Roman" w:hAnsi="Times New Roman" w:cs="Times New Roman"/>
          <w:noProof/>
          <w:sz w:val="24"/>
          <w:szCs w:val="24"/>
        </w:rPr>
        <w:t xml:space="preserve">Nora, S., &amp; Minc, A. (1982). </w:t>
      </w:r>
      <w:r w:rsidRPr="000A1270">
        <w:rPr>
          <w:rFonts w:ascii="Times New Roman" w:hAnsi="Times New Roman" w:cs="Times New Roman"/>
          <w:i/>
          <w:iCs/>
          <w:noProof/>
          <w:sz w:val="24"/>
          <w:szCs w:val="24"/>
        </w:rPr>
        <w:t>informe la informatizacion de la sociedad</w:t>
      </w:r>
      <w:r w:rsidRPr="000A1270">
        <w:rPr>
          <w:rFonts w:ascii="Times New Roman" w:hAnsi="Times New Roman" w:cs="Times New Roman"/>
          <w:noProof/>
          <w:sz w:val="24"/>
          <w:szCs w:val="24"/>
        </w:rPr>
        <w:t>. Mexico DF,: Fondo de Cultura Economica,. Retrieved from https://www.iberlibro.com/buscar-libro/titulo/informe-nora-minc-la-informatizacion-de-la-sociedad/autor/nora-simon-et-minc-alain/</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0A1270">
        <w:rPr>
          <w:rFonts w:ascii="Times New Roman" w:hAnsi="Times New Roman" w:cs="Times New Roman"/>
          <w:noProof/>
          <w:sz w:val="24"/>
          <w:szCs w:val="24"/>
        </w:rPr>
        <w:t xml:space="preserve">Prensky, M. (2001a). Digital Natives, Digital Immigrants. </w:t>
      </w:r>
      <w:r w:rsidRPr="00527C58">
        <w:rPr>
          <w:rFonts w:ascii="Times New Roman" w:hAnsi="Times New Roman" w:cs="Times New Roman"/>
          <w:i/>
          <w:iCs/>
          <w:noProof/>
          <w:sz w:val="24"/>
          <w:szCs w:val="24"/>
          <w:lang w:val="en-US"/>
        </w:rPr>
        <w:t>From On the Horizon</w:t>
      </w:r>
      <w:r w:rsidRPr="00527C58">
        <w:rPr>
          <w:rFonts w:ascii="Times New Roman" w:hAnsi="Times New Roman" w:cs="Times New Roman"/>
          <w:noProof/>
          <w:sz w:val="24"/>
          <w:szCs w:val="24"/>
          <w:lang w:val="en-US"/>
        </w:rPr>
        <w:t xml:space="preserve">, </w:t>
      </w:r>
      <w:r w:rsidRPr="00527C58">
        <w:rPr>
          <w:rFonts w:ascii="Times New Roman" w:hAnsi="Times New Roman" w:cs="Times New Roman"/>
          <w:i/>
          <w:iCs/>
          <w:noProof/>
          <w:sz w:val="24"/>
          <w:szCs w:val="24"/>
          <w:lang w:val="en-US"/>
        </w:rPr>
        <w:t>9</w:t>
      </w:r>
      <w:r w:rsidRPr="00527C58">
        <w:rPr>
          <w:rFonts w:ascii="Times New Roman" w:hAnsi="Times New Roman" w:cs="Times New Roman"/>
          <w:noProof/>
          <w:sz w:val="24"/>
          <w:szCs w:val="24"/>
          <w:lang w:val="en-US"/>
        </w:rPr>
        <w:t>(5). Retrieved from https://www.marcprensky.com/writing/Prensky - Digital Natives, Digital Immigrants - Part1.pdf</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Prensky, M. (2001b). Do They Really Think Differently? </w:t>
      </w:r>
      <w:r w:rsidRPr="00527C58">
        <w:rPr>
          <w:rFonts w:ascii="Times New Roman" w:hAnsi="Times New Roman" w:cs="Times New Roman"/>
          <w:i/>
          <w:iCs/>
          <w:noProof/>
          <w:sz w:val="24"/>
          <w:szCs w:val="24"/>
          <w:lang w:val="en-US"/>
        </w:rPr>
        <w:t>On the Horizon (NCB University Press</w:t>
      </w:r>
      <w:r w:rsidRPr="00527C58">
        <w:rPr>
          <w:rFonts w:ascii="Times New Roman" w:hAnsi="Times New Roman" w:cs="Times New Roman"/>
          <w:noProof/>
          <w:sz w:val="24"/>
          <w:szCs w:val="24"/>
          <w:lang w:val="en-US"/>
        </w:rPr>
        <w:t xml:space="preserve">, </w:t>
      </w:r>
      <w:r w:rsidRPr="00527C58">
        <w:rPr>
          <w:rFonts w:ascii="Times New Roman" w:hAnsi="Times New Roman" w:cs="Times New Roman"/>
          <w:i/>
          <w:iCs/>
          <w:noProof/>
          <w:sz w:val="24"/>
          <w:szCs w:val="24"/>
          <w:lang w:val="en-US"/>
        </w:rPr>
        <w:t>9</w:t>
      </w:r>
      <w:r w:rsidRPr="00527C58">
        <w:rPr>
          <w:rFonts w:ascii="Times New Roman" w:hAnsi="Times New Roman" w:cs="Times New Roman"/>
          <w:noProof/>
          <w:sz w:val="24"/>
          <w:szCs w:val="24"/>
          <w:lang w:val="en-US"/>
        </w:rPr>
        <w:t>(6). Retrieved from https://www.marcprensky.com/writing/Prensky - Digital Natives, Digital Immigrants - Part2.pdf</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Rieu, A.-M. (2011). What is Knowledge Society? Retrieved from https://halshs.archives-ouvertes.fr/halshs-00552293</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Sahlberg, P. (2010). Rethinking accountability in a knowledge society. </w:t>
      </w:r>
      <w:r w:rsidRPr="00527C58">
        <w:rPr>
          <w:rFonts w:ascii="Times New Roman" w:hAnsi="Times New Roman" w:cs="Times New Roman"/>
          <w:i/>
          <w:iCs/>
          <w:noProof/>
          <w:sz w:val="24"/>
          <w:szCs w:val="24"/>
          <w:lang w:val="en-US"/>
        </w:rPr>
        <w:t>Journal of Educational Change</w:t>
      </w:r>
      <w:r w:rsidRPr="00527C58">
        <w:rPr>
          <w:rFonts w:ascii="Times New Roman" w:hAnsi="Times New Roman" w:cs="Times New Roman"/>
          <w:noProof/>
          <w:sz w:val="24"/>
          <w:szCs w:val="24"/>
          <w:lang w:val="en-US"/>
        </w:rPr>
        <w:t xml:space="preserve">, </w:t>
      </w:r>
      <w:r w:rsidRPr="00527C58">
        <w:rPr>
          <w:rFonts w:ascii="Times New Roman" w:hAnsi="Times New Roman" w:cs="Times New Roman"/>
          <w:i/>
          <w:iCs/>
          <w:noProof/>
          <w:sz w:val="24"/>
          <w:szCs w:val="24"/>
          <w:lang w:val="en-US"/>
        </w:rPr>
        <w:t>11</w:t>
      </w:r>
      <w:r w:rsidRPr="00527C58">
        <w:rPr>
          <w:rFonts w:ascii="Times New Roman" w:hAnsi="Times New Roman" w:cs="Times New Roman"/>
          <w:noProof/>
          <w:sz w:val="24"/>
          <w:szCs w:val="24"/>
          <w:lang w:val="en-US"/>
        </w:rPr>
        <w:t>(1), 45–61. https://doi.org/10.1007/s10833-008-9098-2</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Sánchez Almendros, M. D. (2015). </w:t>
      </w:r>
      <w:r w:rsidRPr="000A1270">
        <w:rPr>
          <w:rFonts w:ascii="Times New Roman" w:hAnsi="Times New Roman" w:cs="Times New Roman"/>
          <w:noProof/>
          <w:sz w:val="24"/>
          <w:szCs w:val="24"/>
        </w:rPr>
        <w:t xml:space="preserve">De la sociedad de la información a la sociedad del  conocimiento. </w:t>
      </w:r>
      <w:r w:rsidRPr="00527C58">
        <w:rPr>
          <w:rFonts w:ascii="Times New Roman" w:hAnsi="Times New Roman" w:cs="Times New Roman"/>
          <w:i/>
          <w:iCs/>
          <w:noProof/>
          <w:sz w:val="24"/>
          <w:szCs w:val="24"/>
          <w:lang w:val="en-US"/>
        </w:rPr>
        <w:t>Utopía Y Praxis Latinoamericana</w:t>
      </w:r>
      <w:r w:rsidRPr="00527C58">
        <w:rPr>
          <w:rFonts w:ascii="Times New Roman" w:hAnsi="Times New Roman" w:cs="Times New Roman"/>
          <w:noProof/>
          <w:sz w:val="24"/>
          <w:szCs w:val="24"/>
          <w:lang w:val="en-US"/>
        </w:rPr>
        <w:t xml:space="preserve">, </w:t>
      </w:r>
      <w:r w:rsidRPr="00527C58">
        <w:rPr>
          <w:rFonts w:ascii="Times New Roman" w:hAnsi="Times New Roman" w:cs="Times New Roman"/>
          <w:i/>
          <w:iCs/>
          <w:noProof/>
          <w:sz w:val="24"/>
          <w:szCs w:val="24"/>
          <w:lang w:val="en-US"/>
        </w:rPr>
        <w:t>20</w:t>
      </w:r>
      <w:r w:rsidRPr="00527C58">
        <w:rPr>
          <w:rFonts w:ascii="Times New Roman" w:hAnsi="Times New Roman" w:cs="Times New Roman"/>
          <w:noProof/>
          <w:sz w:val="24"/>
          <w:szCs w:val="24"/>
          <w:lang w:val="en-US"/>
        </w:rPr>
        <w:t>(69), 125–130. Retrieved from http://www.redalyc.org/articulo.oa?id=27942241010</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Sattarova, N. I., &amp; Prudinsky, G. A. (2014). Function of Information and Knowledge in Society. </w:t>
      </w:r>
      <w:r w:rsidRPr="00527C58">
        <w:rPr>
          <w:rFonts w:ascii="Times New Roman" w:hAnsi="Times New Roman" w:cs="Times New Roman"/>
          <w:i/>
          <w:iCs/>
          <w:noProof/>
          <w:sz w:val="24"/>
          <w:szCs w:val="24"/>
          <w:lang w:val="en-US"/>
        </w:rPr>
        <w:t>World Applied Sciences Journal</w:t>
      </w:r>
      <w:r w:rsidRPr="00527C58">
        <w:rPr>
          <w:rFonts w:ascii="Times New Roman" w:hAnsi="Times New Roman" w:cs="Times New Roman"/>
          <w:noProof/>
          <w:sz w:val="24"/>
          <w:szCs w:val="24"/>
          <w:lang w:val="en-US"/>
        </w:rPr>
        <w:t xml:space="preserve">, </w:t>
      </w:r>
      <w:r w:rsidRPr="00527C58">
        <w:rPr>
          <w:rFonts w:ascii="Times New Roman" w:hAnsi="Times New Roman" w:cs="Times New Roman"/>
          <w:i/>
          <w:iCs/>
          <w:noProof/>
          <w:sz w:val="24"/>
          <w:szCs w:val="24"/>
          <w:lang w:val="en-US"/>
        </w:rPr>
        <w:t>29</w:t>
      </w:r>
      <w:r w:rsidRPr="00527C58">
        <w:rPr>
          <w:rFonts w:ascii="Times New Roman" w:hAnsi="Times New Roman" w:cs="Times New Roman"/>
          <w:noProof/>
          <w:sz w:val="24"/>
          <w:szCs w:val="24"/>
          <w:lang w:val="en-US"/>
        </w:rPr>
        <w:t>(5), 694–698. https://doi.org/10.5829/idosi.wasj.2014.29.05.13928</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Semenov, A. (2005). </w:t>
      </w:r>
      <w:r w:rsidRPr="000A1270">
        <w:rPr>
          <w:rFonts w:ascii="Times New Roman" w:hAnsi="Times New Roman" w:cs="Times New Roman"/>
          <w:i/>
          <w:iCs/>
          <w:noProof/>
          <w:sz w:val="24"/>
          <w:szCs w:val="24"/>
        </w:rPr>
        <w:t xml:space="preserve">Las Tecnologías de la información y la comunicación en la </w:t>
      </w:r>
      <w:r w:rsidRPr="000A1270">
        <w:rPr>
          <w:rFonts w:ascii="Times New Roman" w:hAnsi="Times New Roman" w:cs="Times New Roman"/>
          <w:i/>
          <w:iCs/>
          <w:noProof/>
          <w:sz w:val="24"/>
          <w:szCs w:val="24"/>
        </w:rPr>
        <w:lastRenderedPageBreak/>
        <w:t>enseñanza: Manual para docentes o Cómo crear nuevos entornos de aprendizaje abierto por medio de las TIC; 2005</w:t>
      </w:r>
      <w:r w:rsidRPr="000A1270">
        <w:rPr>
          <w:rFonts w:ascii="Times New Roman" w:hAnsi="Times New Roman" w:cs="Times New Roman"/>
          <w:noProof/>
          <w:sz w:val="24"/>
          <w:szCs w:val="24"/>
        </w:rPr>
        <w:t xml:space="preserve"> (Trilce). </w:t>
      </w:r>
      <w:r w:rsidRPr="00527C58">
        <w:rPr>
          <w:rFonts w:ascii="Times New Roman" w:hAnsi="Times New Roman" w:cs="Times New Roman"/>
          <w:noProof/>
          <w:sz w:val="24"/>
          <w:szCs w:val="24"/>
          <w:lang w:val="en-US"/>
        </w:rPr>
        <w:t>Montevideo, Uruguay: UNESCO. Retrieved from http://unesdoc.unesco.org/images/0013/001390/139028s.pdf</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 xml:space="preserve">Service, E. R. (1968). </w:t>
      </w:r>
      <w:r w:rsidRPr="00527C58">
        <w:rPr>
          <w:rFonts w:ascii="Times New Roman" w:hAnsi="Times New Roman" w:cs="Times New Roman"/>
          <w:i/>
          <w:iCs/>
          <w:noProof/>
          <w:sz w:val="24"/>
          <w:szCs w:val="24"/>
          <w:lang w:val="en-US"/>
        </w:rPr>
        <w:t>Primitive Social Organization</w:t>
      </w:r>
      <w:r w:rsidRPr="00527C58">
        <w:rPr>
          <w:rFonts w:ascii="Times New Roman" w:hAnsi="Times New Roman" w:cs="Times New Roman"/>
          <w:noProof/>
          <w:sz w:val="24"/>
          <w:szCs w:val="24"/>
          <w:lang w:val="en-US"/>
        </w:rPr>
        <w:t>. Retrieved from https://www.amazon.com/Primitive-Social-Organization-Elman-Service/dp/B000L2VH8Q</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0A1270">
        <w:rPr>
          <w:rFonts w:ascii="Times New Roman" w:hAnsi="Times New Roman" w:cs="Times New Roman"/>
          <w:noProof/>
          <w:sz w:val="24"/>
          <w:szCs w:val="24"/>
        </w:rPr>
        <w:t xml:space="preserve">The European Commission’s. (2017). Marco Europeo para la competencia digital del profesorado (DigCompEdu). </w:t>
      </w:r>
      <w:r w:rsidRPr="00527C58">
        <w:rPr>
          <w:rFonts w:ascii="Times New Roman" w:hAnsi="Times New Roman" w:cs="Times New Roman"/>
          <w:noProof/>
          <w:sz w:val="24"/>
          <w:szCs w:val="24"/>
          <w:lang w:val="en-US"/>
        </w:rPr>
        <w:t>Retrieved March 14, 2018, from https://ec.europa.eu/jrc/sites/jrcsh/files/digcompedu_leaflet_es-nov2017pdf.pdf</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0A1270">
        <w:rPr>
          <w:rFonts w:ascii="Times New Roman" w:hAnsi="Times New Roman" w:cs="Times New Roman"/>
          <w:noProof/>
          <w:sz w:val="24"/>
          <w:szCs w:val="24"/>
        </w:rPr>
        <w:t xml:space="preserve">Tichenor, P. J., Donohue, G. A., &amp; Olien, C. N. (1970). </w:t>
      </w:r>
      <w:r w:rsidRPr="00527C58">
        <w:rPr>
          <w:rFonts w:ascii="Times New Roman" w:hAnsi="Times New Roman" w:cs="Times New Roman"/>
          <w:noProof/>
          <w:sz w:val="24"/>
          <w:szCs w:val="24"/>
          <w:lang w:val="en-US"/>
        </w:rPr>
        <w:t xml:space="preserve">Mass Media Flow and Differential Growth in Knowledge. </w:t>
      </w:r>
      <w:r w:rsidRPr="00527C58">
        <w:rPr>
          <w:rFonts w:ascii="Times New Roman" w:hAnsi="Times New Roman" w:cs="Times New Roman"/>
          <w:i/>
          <w:iCs/>
          <w:noProof/>
          <w:sz w:val="24"/>
          <w:szCs w:val="24"/>
          <w:lang w:val="en-US"/>
        </w:rPr>
        <w:t>Public Opinion Quarterly</w:t>
      </w:r>
      <w:r w:rsidRPr="00527C58">
        <w:rPr>
          <w:rFonts w:ascii="Times New Roman" w:hAnsi="Times New Roman" w:cs="Times New Roman"/>
          <w:noProof/>
          <w:sz w:val="24"/>
          <w:szCs w:val="24"/>
          <w:lang w:val="en-US"/>
        </w:rPr>
        <w:t xml:space="preserve">, </w:t>
      </w:r>
      <w:r w:rsidRPr="00527C58">
        <w:rPr>
          <w:rFonts w:ascii="Times New Roman" w:hAnsi="Times New Roman" w:cs="Times New Roman"/>
          <w:i/>
          <w:iCs/>
          <w:noProof/>
          <w:sz w:val="24"/>
          <w:szCs w:val="24"/>
          <w:lang w:val="en-US"/>
        </w:rPr>
        <w:t>34</w:t>
      </w:r>
      <w:r w:rsidRPr="00527C58">
        <w:rPr>
          <w:rFonts w:ascii="Times New Roman" w:hAnsi="Times New Roman" w:cs="Times New Roman"/>
          <w:noProof/>
          <w:sz w:val="24"/>
          <w:szCs w:val="24"/>
          <w:lang w:val="en-US"/>
        </w:rPr>
        <w:t>(2), 159. https://doi.org/10.1086/267786</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en-US"/>
        </w:rPr>
      </w:pPr>
      <w:r w:rsidRPr="00527C58">
        <w:rPr>
          <w:rFonts w:ascii="Times New Roman" w:hAnsi="Times New Roman" w:cs="Times New Roman"/>
          <w:noProof/>
          <w:sz w:val="24"/>
          <w:szCs w:val="24"/>
          <w:lang w:val="en-US"/>
        </w:rPr>
        <w:t>UNESCO. (2008). Competency Standards Modules ICT COMPETENCY STANDARDS FOR TEACHERS. Retrieved March 14, 2018, from http://unesdoc.unesco.org/images/0015/001562/156207e.pdf</w:t>
      </w:r>
    </w:p>
    <w:p w:rsidR="000A1270" w:rsidRPr="00527C58" w:rsidRDefault="000A1270" w:rsidP="00292C45">
      <w:pPr>
        <w:widowControl w:val="0"/>
        <w:autoSpaceDE w:val="0"/>
        <w:autoSpaceDN w:val="0"/>
        <w:adjustRightInd w:val="0"/>
        <w:spacing w:after="0" w:line="360" w:lineRule="auto"/>
        <w:ind w:left="480" w:hanging="480"/>
        <w:jc w:val="both"/>
        <w:rPr>
          <w:rFonts w:ascii="Times New Roman" w:hAnsi="Times New Roman" w:cs="Times New Roman"/>
          <w:noProof/>
          <w:sz w:val="24"/>
          <w:lang w:val="en-US"/>
        </w:rPr>
      </w:pPr>
      <w:r w:rsidRPr="00527C58">
        <w:rPr>
          <w:rFonts w:ascii="Times New Roman" w:hAnsi="Times New Roman" w:cs="Times New Roman"/>
          <w:noProof/>
          <w:sz w:val="24"/>
          <w:szCs w:val="24"/>
          <w:lang w:val="en-US"/>
        </w:rPr>
        <w:t xml:space="preserve">Zins, C. (2007). Conceptual approaches for defining data, information, and knowledge. </w:t>
      </w:r>
      <w:r w:rsidRPr="00527C58">
        <w:rPr>
          <w:rFonts w:ascii="Times New Roman" w:hAnsi="Times New Roman" w:cs="Times New Roman"/>
          <w:i/>
          <w:iCs/>
          <w:noProof/>
          <w:sz w:val="24"/>
          <w:szCs w:val="24"/>
          <w:lang w:val="en-US"/>
        </w:rPr>
        <w:t>Journal of the Association  for Information Science and Technology</w:t>
      </w:r>
      <w:r w:rsidRPr="00527C58">
        <w:rPr>
          <w:rFonts w:ascii="Times New Roman" w:hAnsi="Times New Roman" w:cs="Times New Roman"/>
          <w:noProof/>
          <w:sz w:val="24"/>
          <w:szCs w:val="24"/>
          <w:lang w:val="en-US"/>
        </w:rPr>
        <w:t xml:space="preserve">, </w:t>
      </w:r>
      <w:r w:rsidRPr="00527C58">
        <w:rPr>
          <w:rFonts w:ascii="Times New Roman" w:hAnsi="Times New Roman" w:cs="Times New Roman"/>
          <w:i/>
          <w:iCs/>
          <w:noProof/>
          <w:sz w:val="24"/>
          <w:szCs w:val="24"/>
          <w:lang w:val="en-US"/>
        </w:rPr>
        <w:t>58</w:t>
      </w:r>
      <w:r w:rsidRPr="00527C58">
        <w:rPr>
          <w:rFonts w:ascii="Times New Roman" w:hAnsi="Times New Roman" w:cs="Times New Roman"/>
          <w:noProof/>
          <w:sz w:val="24"/>
          <w:szCs w:val="24"/>
          <w:lang w:val="en-US"/>
        </w:rPr>
        <w:t>(4), 479–493. https://doi.org/10.1002/asi.20508</w:t>
      </w:r>
    </w:p>
    <w:p w:rsidR="00797F82" w:rsidRPr="00CC0312" w:rsidRDefault="00797F82" w:rsidP="00292C45">
      <w:pPr>
        <w:spacing w:after="0"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fldChar w:fldCharType="end"/>
      </w:r>
    </w:p>
    <w:sectPr w:rsidR="00797F82" w:rsidRPr="00CC0312" w:rsidSect="00CC0312">
      <w:footerReference w:type="default" r:id="rId11"/>
      <w:pgSz w:w="11907" w:h="16840"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DE9" w:rsidRDefault="00177DE9" w:rsidP="004A5C19">
      <w:pPr>
        <w:spacing w:after="0" w:line="240" w:lineRule="auto"/>
      </w:pPr>
      <w:r>
        <w:separator/>
      </w:r>
    </w:p>
  </w:endnote>
  <w:endnote w:type="continuationSeparator" w:id="0">
    <w:p w:rsidR="00177DE9" w:rsidRDefault="00177DE9" w:rsidP="004A5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981814"/>
      <w:docPartObj>
        <w:docPartGallery w:val="Page Numbers (Bottom of Page)"/>
        <w:docPartUnique/>
      </w:docPartObj>
    </w:sdtPr>
    <w:sdtEndPr/>
    <w:sdtContent>
      <w:p w:rsidR="005F37E5" w:rsidRDefault="005F37E5">
        <w:pPr>
          <w:pStyle w:val="Piedepgina"/>
          <w:jc w:val="right"/>
        </w:pPr>
        <w:r>
          <w:fldChar w:fldCharType="begin"/>
        </w:r>
        <w:r>
          <w:instrText>PAGE   \* MERGEFORMAT</w:instrText>
        </w:r>
        <w:r>
          <w:fldChar w:fldCharType="separate"/>
        </w:r>
        <w:r w:rsidR="000B6174" w:rsidRPr="000B6174">
          <w:rPr>
            <w:noProof/>
            <w:lang w:val="es-ES"/>
          </w:rPr>
          <w:t>2</w:t>
        </w:r>
        <w:r>
          <w:fldChar w:fldCharType="end"/>
        </w:r>
      </w:p>
    </w:sdtContent>
  </w:sdt>
  <w:p w:rsidR="005816A7" w:rsidRDefault="005816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DE9" w:rsidRDefault="00177DE9" w:rsidP="004A5C19">
      <w:pPr>
        <w:spacing w:after="0" w:line="240" w:lineRule="auto"/>
      </w:pPr>
      <w:r>
        <w:separator/>
      </w:r>
    </w:p>
  </w:footnote>
  <w:footnote w:type="continuationSeparator" w:id="0">
    <w:p w:rsidR="00177DE9" w:rsidRDefault="00177DE9" w:rsidP="004A5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730C"/>
    <w:multiLevelType w:val="hybridMultilevel"/>
    <w:tmpl w:val="D44AA0C0"/>
    <w:lvl w:ilvl="0" w:tplc="300A0011">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1" w15:restartNumberingAfterBreak="0">
    <w:nsid w:val="0FF135A6"/>
    <w:multiLevelType w:val="hybridMultilevel"/>
    <w:tmpl w:val="E2B01722"/>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39665F0"/>
    <w:multiLevelType w:val="hybridMultilevel"/>
    <w:tmpl w:val="D9A4155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4A84CCA"/>
    <w:multiLevelType w:val="hybridMultilevel"/>
    <w:tmpl w:val="5C988E92"/>
    <w:lvl w:ilvl="0" w:tplc="300A000D">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471D769F"/>
    <w:multiLevelType w:val="hybridMultilevel"/>
    <w:tmpl w:val="EDE4CB94"/>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A79"/>
    <w:rsid w:val="00001649"/>
    <w:rsid w:val="00006964"/>
    <w:rsid w:val="00011DC4"/>
    <w:rsid w:val="00017B49"/>
    <w:rsid w:val="00024BFE"/>
    <w:rsid w:val="000569E3"/>
    <w:rsid w:val="000A1270"/>
    <w:rsid w:val="000B6174"/>
    <w:rsid w:val="000C5462"/>
    <w:rsid w:val="000D111D"/>
    <w:rsid w:val="000D4BB9"/>
    <w:rsid w:val="000D64FE"/>
    <w:rsid w:val="000E12FE"/>
    <w:rsid w:val="000F26DC"/>
    <w:rsid w:val="000F2DBF"/>
    <w:rsid w:val="0010065B"/>
    <w:rsid w:val="00116DAA"/>
    <w:rsid w:val="00125680"/>
    <w:rsid w:val="00144CEB"/>
    <w:rsid w:val="00154528"/>
    <w:rsid w:val="001777CD"/>
    <w:rsid w:val="00177DE9"/>
    <w:rsid w:val="001A0361"/>
    <w:rsid w:val="001B1608"/>
    <w:rsid w:val="001B3FFB"/>
    <w:rsid w:val="001B6971"/>
    <w:rsid w:val="001C241D"/>
    <w:rsid w:val="001E2A38"/>
    <w:rsid w:val="00212CAF"/>
    <w:rsid w:val="00254508"/>
    <w:rsid w:val="00254E41"/>
    <w:rsid w:val="00256E64"/>
    <w:rsid w:val="00261A03"/>
    <w:rsid w:val="002624BA"/>
    <w:rsid w:val="0026681F"/>
    <w:rsid w:val="00292C45"/>
    <w:rsid w:val="002B1EED"/>
    <w:rsid w:val="002D3340"/>
    <w:rsid w:val="002E6BA5"/>
    <w:rsid w:val="002F0D94"/>
    <w:rsid w:val="00306E2F"/>
    <w:rsid w:val="00316FE0"/>
    <w:rsid w:val="00327F7A"/>
    <w:rsid w:val="00353387"/>
    <w:rsid w:val="003741D8"/>
    <w:rsid w:val="00374579"/>
    <w:rsid w:val="00375AEE"/>
    <w:rsid w:val="003B07AC"/>
    <w:rsid w:val="003B146D"/>
    <w:rsid w:val="003B6CA3"/>
    <w:rsid w:val="003C6721"/>
    <w:rsid w:val="003D0340"/>
    <w:rsid w:val="003D46EA"/>
    <w:rsid w:val="003D50E8"/>
    <w:rsid w:val="003D7C80"/>
    <w:rsid w:val="003F2BB9"/>
    <w:rsid w:val="003F5E2A"/>
    <w:rsid w:val="0042222A"/>
    <w:rsid w:val="004243D0"/>
    <w:rsid w:val="00442299"/>
    <w:rsid w:val="00452D2A"/>
    <w:rsid w:val="004548F9"/>
    <w:rsid w:val="004A0A23"/>
    <w:rsid w:val="004A5C19"/>
    <w:rsid w:val="004B65B1"/>
    <w:rsid w:val="004B74F6"/>
    <w:rsid w:val="004D6753"/>
    <w:rsid w:val="004E5883"/>
    <w:rsid w:val="005040A3"/>
    <w:rsid w:val="0051667B"/>
    <w:rsid w:val="005215C1"/>
    <w:rsid w:val="00524F1E"/>
    <w:rsid w:val="00527C58"/>
    <w:rsid w:val="005730DF"/>
    <w:rsid w:val="00576147"/>
    <w:rsid w:val="005800BA"/>
    <w:rsid w:val="005816A7"/>
    <w:rsid w:val="00587159"/>
    <w:rsid w:val="00587529"/>
    <w:rsid w:val="00597E3C"/>
    <w:rsid w:val="005A2C0C"/>
    <w:rsid w:val="005B1D68"/>
    <w:rsid w:val="005B32C4"/>
    <w:rsid w:val="005C6953"/>
    <w:rsid w:val="005E3E77"/>
    <w:rsid w:val="005E7269"/>
    <w:rsid w:val="005F37E5"/>
    <w:rsid w:val="00611C27"/>
    <w:rsid w:val="00622638"/>
    <w:rsid w:val="00625F24"/>
    <w:rsid w:val="006458F3"/>
    <w:rsid w:val="00670F15"/>
    <w:rsid w:val="0068301C"/>
    <w:rsid w:val="006C736D"/>
    <w:rsid w:val="006C7907"/>
    <w:rsid w:val="006D3E85"/>
    <w:rsid w:val="006E69C2"/>
    <w:rsid w:val="006F0768"/>
    <w:rsid w:val="006F12E7"/>
    <w:rsid w:val="00711538"/>
    <w:rsid w:val="007205A1"/>
    <w:rsid w:val="00744A11"/>
    <w:rsid w:val="0075491A"/>
    <w:rsid w:val="00761EE4"/>
    <w:rsid w:val="0078136B"/>
    <w:rsid w:val="0079331E"/>
    <w:rsid w:val="0079360C"/>
    <w:rsid w:val="00794F01"/>
    <w:rsid w:val="00797F82"/>
    <w:rsid w:val="007A6A57"/>
    <w:rsid w:val="007C5090"/>
    <w:rsid w:val="007D0AA9"/>
    <w:rsid w:val="007D6A71"/>
    <w:rsid w:val="007E732D"/>
    <w:rsid w:val="007F2148"/>
    <w:rsid w:val="007F444C"/>
    <w:rsid w:val="007F78B9"/>
    <w:rsid w:val="0081242C"/>
    <w:rsid w:val="00833EC8"/>
    <w:rsid w:val="0084412B"/>
    <w:rsid w:val="00855BDB"/>
    <w:rsid w:val="00877A51"/>
    <w:rsid w:val="008A0286"/>
    <w:rsid w:val="008A14C0"/>
    <w:rsid w:val="008A62FB"/>
    <w:rsid w:val="008B68EF"/>
    <w:rsid w:val="009306E9"/>
    <w:rsid w:val="00930CA6"/>
    <w:rsid w:val="009413FB"/>
    <w:rsid w:val="00961670"/>
    <w:rsid w:val="00996259"/>
    <w:rsid w:val="009B0C22"/>
    <w:rsid w:val="009C71AF"/>
    <w:rsid w:val="009E0BF6"/>
    <w:rsid w:val="009E3A1E"/>
    <w:rsid w:val="009E78F0"/>
    <w:rsid w:val="00A01BF7"/>
    <w:rsid w:val="00A027BD"/>
    <w:rsid w:val="00A061B6"/>
    <w:rsid w:val="00A30DF6"/>
    <w:rsid w:val="00A54283"/>
    <w:rsid w:val="00A54BDA"/>
    <w:rsid w:val="00A62482"/>
    <w:rsid w:val="00A642BF"/>
    <w:rsid w:val="00A810BD"/>
    <w:rsid w:val="00A817D4"/>
    <w:rsid w:val="00A90631"/>
    <w:rsid w:val="00AA17D8"/>
    <w:rsid w:val="00AA27C4"/>
    <w:rsid w:val="00AB6509"/>
    <w:rsid w:val="00AE2A39"/>
    <w:rsid w:val="00AF10A3"/>
    <w:rsid w:val="00AF15C6"/>
    <w:rsid w:val="00B13624"/>
    <w:rsid w:val="00B1586E"/>
    <w:rsid w:val="00B168EC"/>
    <w:rsid w:val="00B32FEF"/>
    <w:rsid w:val="00B43071"/>
    <w:rsid w:val="00B4490E"/>
    <w:rsid w:val="00B46B5A"/>
    <w:rsid w:val="00B710FB"/>
    <w:rsid w:val="00B84DAF"/>
    <w:rsid w:val="00B85C83"/>
    <w:rsid w:val="00BC4EB5"/>
    <w:rsid w:val="00C00A98"/>
    <w:rsid w:val="00C050BE"/>
    <w:rsid w:val="00C07ED5"/>
    <w:rsid w:val="00C14553"/>
    <w:rsid w:val="00C169F8"/>
    <w:rsid w:val="00C17933"/>
    <w:rsid w:val="00C305FC"/>
    <w:rsid w:val="00C42B90"/>
    <w:rsid w:val="00C43F26"/>
    <w:rsid w:val="00C52D8F"/>
    <w:rsid w:val="00C558E0"/>
    <w:rsid w:val="00C70395"/>
    <w:rsid w:val="00C80703"/>
    <w:rsid w:val="00C82AFA"/>
    <w:rsid w:val="00C87DC2"/>
    <w:rsid w:val="00C9205E"/>
    <w:rsid w:val="00CA3451"/>
    <w:rsid w:val="00CC0312"/>
    <w:rsid w:val="00CD372D"/>
    <w:rsid w:val="00CD7191"/>
    <w:rsid w:val="00D067DF"/>
    <w:rsid w:val="00D11B85"/>
    <w:rsid w:val="00D25493"/>
    <w:rsid w:val="00D4050A"/>
    <w:rsid w:val="00D46805"/>
    <w:rsid w:val="00D61C09"/>
    <w:rsid w:val="00D65487"/>
    <w:rsid w:val="00D75F12"/>
    <w:rsid w:val="00D8312D"/>
    <w:rsid w:val="00D9549D"/>
    <w:rsid w:val="00DB06CE"/>
    <w:rsid w:val="00DC15E3"/>
    <w:rsid w:val="00DC5FA9"/>
    <w:rsid w:val="00DD6A9F"/>
    <w:rsid w:val="00E34013"/>
    <w:rsid w:val="00E42389"/>
    <w:rsid w:val="00E611B1"/>
    <w:rsid w:val="00E61F03"/>
    <w:rsid w:val="00E70266"/>
    <w:rsid w:val="00E72D04"/>
    <w:rsid w:val="00E72E9D"/>
    <w:rsid w:val="00E827EA"/>
    <w:rsid w:val="00E84A45"/>
    <w:rsid w:val="00E8673F"/>
    <w:rsid w:val="00E87D7C"/>
    <w:rsid w:val="00E95BAB"/>
    <w:rsid w:val="00EA2EA3"/>
    <w:rsid w:val="00EA7AAF"/>
    <w:rsid w:val="00EB076A"/>
    <w:rsid w:val="00EB2FDD"/>
    <w:rsid w:val="00EC7E9D"/>
    <w:rsid w:val="00ED1760"/>
    <w:rsid w:val="00EE57E6"/>
    <w:rsid w:val="00F01A79"/>
    <w:rsid w:val="00F12DBC"/>
    <w:rsid w:val="00F13D69"/>
    <w:rsid w:val="00F30FC5"/>
    <w:rsid w:val="00F315AA"/>
    <w:rsid w:val="00F44792"/>
    <w:rsid w:val="00F57960"/>
    <w:rsid w:val="00F7639A"/>
    <w:rsid w:val="00F77598"/>
    <w:rsid w:val="00F861A8"/>
    <w:rsid w:val="00F91811"/>
    <w:rsid w:val="00FA7555"/>
    <w:rsid w:val="00FC43AB"/>
    <w:rsid w:val="00FD1309"/>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1CFFE"/>
  <w15:chartTrackingRefBased/>
  <w15:docId w15:val="{4952095E-61D2-4751-94BE-53AB10671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03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D03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50BE"/>
    <w:pPr>
      <w:spacing w:before="100" w:beforeAutospacing="1" w:after="100" w:afterAutospacing="1" w:line="240" w:lineRule="auto"/>
    </w:pPr>
    <w:rPr>
      <w:rFonts w:ascii="Times New Roman" w:eastAsia="Times New Roman" w:hAnsi="Times New Roman" w:cs="Times New Roman"/>
      <w:sz w:val="24"/>
      <w:szCs w:val="24"/>
    </w:rPr>
  </w:style>
  <w:style w:type="paragraph" w:styleId="Sangradetextonormal">
    <w:name w:val="Body Text Indent"/>
    <w:basedOn w:val="Normal"/>
    <w:link w:val="SangradetextonormalCar"/>
    <w:semiHidden/>
    <w:rsid w:val="004A5C19"/>
    <w:pPr>
      <w:spacing w:before="120" w:after="0" w:line="240" w:lineRule="auto"/>
      <w:ind w:firstLine="567"/>
      <w:jc w:val="both"/>
    </w:pPr>
    <w:rPr>
      <w:rFonts w:ascii="Times New Roman" w:eastAsia="Times" w:hAnsi="Times New Roman" w:cs="Times New Roman"/>
      <w:sz w:val="28"/>
      <w:szCs w:val="20"/>
      <w:lang w:val="es-ES_tradnl" w:eastAsia="es-ES"/>
    </w:rPr>
  </w:style>
  <w:style w:type="character" w:customStyle="1" w:styleId="SangradetextonormalCar">
    <w:name w:val="Sangría de texto normal Car"/>
    <w:basedOn w:val="Fuentedeprrafopredeter"/>
    <w:link w:val="Sangradetextonormal"/>
    <w:semiHidden/>
    <w:rsid w:val="004A5C19"/>
    <w:rPr>
      <w:rFonts w:ascii="Times New Roman" w:eastAsia="Times" w:hAnsi="Times New Roman" w:cs="Times New Roman"/>
      <w:sz w:val="28"/>
      <w:szCs w:val="20"/>
      <w:lang w:val="es-ES_tradnl" w:eastAsia="es-ES"/>
    </w:rPr>
  </w:style>
  <w:style w:type="paragraph" w:styleId="Textonotapie">
    <w:name w:val="footnote text"/>
    <w:basedOn w:val="Normal"/>
    <w:link w:val="TextonotapieCar"/>
    <w:semiHidden/>
    <w:rsid w:val="004A5C19"/>
    <w:pPr>
      <w:spacing w:before="120" w:after="0" w:line="240" w:lineRule="auto"/>
      <w:jc w:val="both"/>
    </w:pPr>
    <w:rPr>
      <w:rFonts w:ascii="Times New Roman" w:eastAsia="Times" w:hAnsi="Times New Roman" w:cs="Times New Roman"/>
      <w:sz w:val="20"/>
      <w:szCs w:val="20"/>
      <w:lang w:val="es-ES_tradnl" w:eastAsia="es-ES"/>
    </w:rPr>
  </w:style>
  <w:style w:type="character" w:customStyle="1" w:styleId="TextonotapieCar">
    <w:name w:val="Texto nota pie Car"/>
    <w:basedOn w:val="Fuentedeprrafopredeter"/>
    <w:link w:val="Textonotapie"/>
    <w:semiHidden/>
    <w:rsid w:val="004A5C19"/>
    <w:rPr>
      <w:rFonts w:ascii="Times New Roman" w:eastAsia="Times" w:hAnsi="Times New Roman" w:cs="Times New Roman"/>
      <w:sz w:val="20"/>
      <w:szCs w:val="20"/>
      <w:lang w:val="es-ES_tradnl" w:eastAsia="es-ES"/>
    </w:rPr>
  </w:style>
  <w:style w:type="character" w:styleId="Refdenotaalpie">
    <w:name w:val="footnote reference"/>
    <w:semiHidden/>
    <w:rsid w:val="004A5C19"/>
    <w:rPr>
      <w:vertAlign w:val="superscript"/>
    </w:rPr>
  </w:style>
  <w:style w:type="paragraph" w:styleId="Prrafodelista">
    <w:name w:val="List Paragraph"/>
    <w:basedOn w:val="Normal"/>
    <w:uiPriority w:val="34"/>
    <w:qFormat/>
    <w:rsid w:val="00CD372D"/>
    <w:pPr>
      <w:ind w:left="720"/>
      <w:contextualSpacing/>
    </w:pPr>
  </w:style>
  <w:style w:type="table" w:styleId="Tablaconcuadrcula">
    <w:name w:val="Table Grid"/>
    <w:basedOn w:val="Tablanormal"/>
    <w:uiPriority w:val="39"/>
    <w:rsid w:val="008A0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final">
    <w:name w:val="endnote reference"/>
    <w:basedOn w:val="Fuentedeprrafopredeter"/>
    <w:uiPriority w:val="99"/>
    <w:semiHidden/>
    <w:unhideWhenUsed/>
    <w:rsid w:val="005800BA"/>
    <w:rPr>
      <w:vertAlign w:val="superscript"/>
    </w:rPr>
  </w:style>
  <w:style w:type="character" w:styleId="Hipervnculo">
    <w:name w:val="Hyperlink"/>
    <w:basedOn w:val="Fuentedeprrafopredeter"/>
    <w:uiPriority w:val="99"/>
    <w:unhideWhenUsed/>
    <w:rsid w:val="003D46EA"/>
    <w:rPr>
      <w:color w:val="0563C1" w:themeColor="hyperlink"/>
      <w:u w:val="single"/>
    </w:rPr>
  </w:style>
  <w:style w:type="paragraph" w:styleId="Encabezado">
    <w:name w:val="header"/>
    <w:basedOn w:val="Normal"/>
    <w:link w:val="EncabezadoCar"/>
    <w:uiPriority w:val="99"/>
    <w:unhideWhenUsed/>
    <w:rsid w:val="003D50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0E8"/>
  </w:style>
  <w:style w:type="paragraph" w:styleId="Piedepgina">
    <w:name w:val="footer"/>
    <w:basedOn w:val="Normal"/>
    <w:link w:val="PiedepginaCar"/>
    <w:uiPriority w:val="99"/>
    <w:unhideWhenUsed/>
    <w:rsid w:val="003D50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0E8"/>
  </w:style>
  <w:style w:type="character" w:customStyle="1" w:styleId="Ttulo1Car">
    <w:name w:val="Título 1 Car"/>
    <w:basedOn w:val="Fuentedeprrafopredeter"/>
    <w:link w:val="Ttulo1"/>
    <w:uiPriority w:val="9"/>
    <w:rsid w:val="003D034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D03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33928">
      <w:bodyDiv w:val="1"/>
      <w:marLeft w:val="0"/>
      <w:marRight w:val="0"/>
      <w:marTop w:val="0"/>
      <w:marBottom w:val="0"/>
      <w:divBdr>
        <w:top w:val="none" w:sz="0" w:space="0" w:color="auto"/>
        <w:left w:val="none" w:sz="0" w:space="0" w:color="auto"/>
        <w:bottom w:val="none" w:sz="0" w:space="0" w:color="auto"/>
        <w:right w:val="none" w:sz="0" w:space="0" w:color="auto"/>
      </w:divBdr>
    </w:div>
    <w:div w:id="674653397">
      <w:bodyDiv w:val="1"/>
      <w:marLeft w:val="0"/>
      <w:marRight w:val="0"/>
      <w:marTop w:val="0"/>
      <w:marBottom w:val="0"/>
      <w:divBdr>
        <w:top w:val="none" w:sz="0" w:space="0" w:color="auto"/>
        <w:left w:val="none" w:sz="0" w:space="0" w:color="auto"/>
        <w:bottom w:val="none" w:sz="0" w:space="0" w:color="auto"/>
        <w:right w:val="none" w:sz="0" w:space="0" w:color="auto"/>
      </w:divBdr>
    </w:div>
    <w:div w:id="810827038">
      <w:bodyDiv w:val="1"/>
      <w:marLeft w:val="0"/>
      <w:marRight w:val="0"/>
      <w:marTop w:val="0"/>
      <w:marBottom w:val="0"/>
      <w:divBdr>
        <w:top w:val="none" w:sz="0" w:space="0" w:color="auto"/>
        <w:left w:val="none" w:sz="0" w:space="0" w:color="auto"/>
        <w:bottom w:val="none" w:sz="0" w:space="0" w:color="auto"/>
        <w:right w:val="none" w:sz="0" w:space="0" w:color="auto"/>
      </w:divBdr>
    </w:div>
    <w:div w:id="842747788">
      <w:bodyDiv w:val="1"/>
      <w:marLeft w:val="0"/>
      <w:marRight w:val="0"/>
      <w:marTop w:val="0"/>
      <w:marBottom w:val="0"/>
      <w:divBdr>
        <w:top w:val="none" w:sz="0" w:space="0" w:color="auto"/>
        <w:left w:val="none" w:sz="0" w:space="0" w:color="auto"/>
        <w:bottom w:val="none" w:sz="0" w:space="0" w:color="auto"/>
        <w:right w:val="none" w:sz="0" w:space="0" w:color="auto"/>
      </w:divBdr>
    </w:div>
    <w:div w:id="1001202994">
      <w:bodyDiv w:val="1"/>
      <w:marLeft w:val="0"/>
      <w:marRight w:val="0"/>
      <w:marTop w:val="0"/>
      <w:marBottom w:val="0"/>
      <w:divBdr>
        <w:top w:val="none" w:sz="0" w:space="0" w:color="auto"/>
        <w:left w:val="none" w:sz="0" w:space="0" w:color="auto"/>
        <w:bottom w:val="none" w:sz="0" w:space="0" w:color="auto"/>
        <w:right w:val="none" w:sz="0" w:space="0" w:color="auto"/>
      </w:divBdr>
    </w:div>
    <w:div w:id="1952473829">
      <w:bodyDiv w:val="1"/>
      <w:marLeft w:val="0"/>
      <w:marRight w:val="0"/>
      <w:marTop w:val="0"/>
      <w:marBottom w:val="0"/>
      <w:divBdr>
        <w:top w:val="none" w:sz="0" w:space="0" w:color="auto"/>
        <w:left w:val="none" w:sz="0" w:space="0" w:color="auto"/>
        <w:bottom w:val="none" w:sz="0" w:space="0" w:color="auto"/>
        <w:right w:val="none" w:sz="0" w:space="0" w:color="auto"/>
      </w:divBdr>
    </w:div>
    <w:div w:id="1952935491">
      <w:bodyDiv w:val="1"/>
      <w:marLeft w:val="0"/>
      <w:marRight w:val="0"/>
      <w:marTop w:val="0"/>
      <w:marBottom w:val="0"/>
      <w:divBdr>
        <w:top w:val="none" w:sz="0" w:space="0" w:color="auto"/>
        <w:left w:val="none" w:sz="0" w:space="0" w:color="auto"/>
        <w:bottom w:val="none" w:sz="0" w:space="0" w:color="auto"/>
        <w:right w:val="none" w:sz="0" w:space="0" w:color="auto"/>
      </w:divBdr>
    </w:div>
    <w:div w:id="209840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gocerda04@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csr.utexas.edu/personal/leuliette/fw_table_home.html),le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274EA-2E4F-4901-B96A-253C9FE4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14917</Words>
  <Characters>82045</Characters>
  <Application>Microsoft Office Word</Application>
  <DocSecurity>0</DocSecurity>
  <Lines>683</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CERDA</dc:creator>
  <cp:keywords/>
  <dc:description/>
  <cp:lastModifiedBy>Usuario</cp:lastModifiedBy>
  <cp:revision>2</cp:revision>
  <dcterms:created xsi:type="dcterms:W3CDTF">2018-03-27T17:00:00Z</dcterms:created>
  <dcterms:modified xsi:type="dcterms:W3CDTF">2018-03-27T17:00:00Z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http://www.zotero.org/styles/industrial-crops-and-products</vt:lpwstr>
  </property>
  <property fmtid="{D5CDD505-2E9C-101B-9397-08002B2CF9AE}" pid="17" name="Mendeley Recent Style Name 7_1">
    <vt:lpwstr>Industrial Crops &amp; Products</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e5e817a9-1b04-3f41-9937-2fd8c9d4ce93</vt:lpwstr>
  </property>
  <property fmtid="{D5CDD505-2E9C-101B-9397-08002B2CF9AE}" pid="24" name="Mendeley Citation Style_1">
    <vt:lpwstr>http://www.zotero.org/styles/apa</vt:lpwstr>
  </property>
</Properties>
</file>